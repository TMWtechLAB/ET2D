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C164F" w:rsidP="00CC10BC" w:rsidRDefault="00C05E45" w14:paraId="7BDA1597" w14:textId="45E80A13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8480" behindDoc="0" locked="0" layoutInCell="1" allowOverlap="1" wp14:anchorId="5FFB6339" wp14:editId="71D755A3">
            <wp:simplePos x="0" y="0"/>
            <wp:positionH relativeFrom="margin">
              <wp:posOffset>4592097</wp:posOffset>
            </wp:positionH>
            <wp:positionV relativeFrom="paragraph">
              <wp:posOffset>-518795</wp:posOffset>
            </wp:positionV>
            <wp:extent cx="1146472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472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0528" behindDoc="1" locked="0" layoutInCell="1" allowOverlap="1" wp14:anchorId="649B536C" wp14:editId="7E40F0E4">
            <wp:simplePos x="0" y="0"/>
            <wp:positionH relativeFrom="margin">
              <wp:align>left</wp:align>
            </wp:positionH>
            <wp:positionV relativeFrom="paragraph">
              <wp:posOffset>-518795</wp:posOffset>
            </wp:positionV>
            <wp:extent cx="1524454" cy="362730"/>
            <wp:effectExtent l="0" t="0" r="0" b="0"/>
            <wp:wrapNone/>
            <wp:docPr id="3" name="Grafik 3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54" cy="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C10BC" w:rsidR="00CC10BC">
        <w:rPr>
          <w:rFonts w:ascii="Sofia Pro Bold" w:hAnsi="Sofia Pro Bold"/>
          <w:sz w:val="26"/>
          <w:szCs w:val="26"/>
          <w:lang w:val="de-DE"/>
        </w:rPr>
        <w:t>Tinkercad</w:t>
      </w:r>
      <w:proofErr w:type="spellEnd"/>
      <w:r w:rsidRPr="00CC10BC" w:rsidR="00CC10BC">
        <w:rPr>
          <w:rFonts w:ascii="Sofia Pro Bold" w:hAnsi="Sofia Pro Bold"/>
          <w:sz w:val="26"/>
          <w:szCs w:val="26"/>
          <w:lang w:val="de-DE"/>
        </w:rPr>
        <w:t xml:space="preserve"> </w:t>
      </w:r>
      <w:proofErr w:type="spellStart"/>
      <w:r w:rsidRPr="00CC10BC" w:rsidR="00CC10BC">
        <w:rPr>
          <w:rFonts w:ascii="Sofia Pro Bold" w:hAnsi="Sofia Pro Bold"/>
          <w:sz w:val="26"/>
          <w:szCs w:val="26"/>
          <w:lang w:val="de-DE"/>
        </w:rPr>
        <w:t>Circuit</w:t>
      </w:r>
      <w:r w:rsidR="00CC10BC">
        <w:rPr>
          <w:rFonts w:ascii="Sofia Pro Bold" w:hAnsi="Sofia Pro Bold"/>
          <w:sz w:val="26"/>
          <w:szCs w:val="26"/>
          <w:lang w:val="de-DE"/>
        </w:rPr>
        <w:t>s</w:t>
      </w:r>
      <w:proofErr w:type="spellEnd"/>
      <w:r w:rsidRPr="000C164F" w:rsidR="000C164F">
        <w:t xml:space="preserve"> </w:t>
      </w:r>
      <w:r w:rsidRPr="000C164F" w:rsidR="000C164F">
        <w:rPr>
          <w:rFonts w:ascii="Sofia Pro Bold" w:hAnsi="Sofia Pro Bold"/>
          <w:sz w:val="26"/>
          <w:szCs w:val="26"/>
          <w:lang w:val="de-DE"/>
        </w:rPr>
        <w:t xml:space="preserve">Level 1: </w:t>
      </w:r>
    </w:p>
    <w:p w:rsidR="00CC10BC" w:rsidP="00CC10BC" w:rsidRDefault="000C164F" w14:paraId="787B4F18" w14:textId="6619B27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 w:rsidRPr="000C164F">
        <w:rPr>
          <w:rFonts w:ascii="Sofia Pro Bold" w:hAnsi="Sofia Pro Bold"/>
          <w:sz w:val="26"/>
          <w:szCs w:val="26"/>
          <w:lang w:val="de-DE"/>
        </w:rPr>
        <w:t>Bringe eine LED zum Leuchten!</w:t>
      </w:r>
    </w:p>
    <w:p w:rsidR="00CC10BC" w:rsidP="00CC10BC" w:rsidRDefault="00CC10BC" w14:paraId="2D9634B2" w14:textId="1424E195">
      <w:pPr>
        <w:spacing w:after="0"/>
        <w:rPr>
          <w:rFonts w:ascii="Sofia Pro Bold" w:hAnsi="Sofia Pro Bold"/>
          <w:sz w:val="26"/>
          <w:szCs w:val="26"/>
          <w:lang w:val="de-DE"/>
        </w:rPr>
      </w:pPr>
    </w:p>
    <w:p w:rsidR="000153D6" w:rsidP="00736BA3" w:rsidRDefault="00736BA3" w14:paraId="76705692" w14:textId="56C249E5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proofErr w:type="spellStart"/>
      <w:r w:rsidRPr="000153D6">
        <w:rPr>
          <w:rStyle w:val="Fett"/>
          <w:rFonts w:ascii="Sofia Pro Regular" w:hAnsi="Sofia Pro Regular"/>
          <w:b w:val="0"/>
        </w:rPr>
        <w:t>Tinkercad</w:t>
      </w:r>
      <w:proofErr w:type="spellEnd"/>
      <w:r w:rsidRPr="000153D6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Pr="000153D6">
        <w:rPr>
          <w:rStyle w:val="Fett"/>
          <w:rFonts w:ascii="Sofia Pro Regular" w:hAnsi="Sofia Pro Regular"/>
          <w:b w:val="0"/>
        </w:rPr>
        <w:t>Circuits</w:t>
      </w:r>
      <w:proofErr w:type="spellEnd"/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 ein Tablet mit Internetzugang. </w:t>
      </w:r>
    </w:p>
    <w:p w:rsidRPr="000153D6" w:rsidR="000C164F" w:rsidP="00736BA3" w:rsidRDefault="000C164F" w14:paraId="4EB60AEF" w14:textId="77777777">
      <w:pPr>
        <w:spacing w:after="0"/>
        <w:rPr>
          <w:rStyle w:val="Fett"/>
          <w:rFonts w:ascii="Sofia Pro Regular" w:hAnsi="Sofia Pro Regular"/>
          <w:b w:val="0"/>
        </w:rPr>
      </w:pPr>
    </w:p>
    <w:p w:rsidRPr="009639AC" w:rsidR="00CC10BC" w:rsidP="00CC10BC" w:rsidRDefault="000C164F" w14:paraId="38CE623E" w14:textId="77777777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:rsidRPr="004F0DCC" w:rsidR="00A73B23" w:rsidP="00FD5D38" w:rsidRDefault="00A73B23" w14:paraId="609BC22F" w14:textId="7777777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g</w:t>
      </w:r>
      <w:r w:rsidRPr="008C4D4F">
        <w:rPr>
          <w:rFonts w:ascii="Sofia Pro Regular" w:hAnsi="Sofia Pro Regular" w:cstheme="minorHAnsi"/>
          <w:lang w:val="de-DE"/>
        </w:rPr>
        <w:t>i</w:t>
      </w:r>
      <w:r>
        <w:rPr>
          <w:rFonts w:ascii="Sofia Pro Regular" w:hAnsi="Sofia Pro Regular" w:cstheme="minorHAnsi"/>
          <w:lang w:val="de-DE"/>
        </w:rPr>
        <w:t>b in der</w:t>
      </w:r>
      <w:r w:rsidRPr="008C4D4F">
        <w:rPr>
          <w:rFonts w:ascii="Sofia Pro Regular" w:hAnsi="Sofia Pro Regular" w:cstheme="minorHAnsi"/>
          <w:lang w:val="de-DE"/>
        </w:rPr>
        <w:t xml:space="preserve"> Adresszeile </w:t>
      </w:r>
      <w:hyperlink w:history="1" r:id="rId10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:rsidRPr="004F0DCC" w:rsidR="00A73B23" w:rsidP="00FD5D38" w:rsidRDefault="00A73B23" w14:paraId="527560DC" w14:textId="7777777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rechts oben auf „Jetzt beitreten“</w:t>
      </w:r>
      <w:r>
        <w:rPr>
          <w:rFonts w:ascii="Sofia Pro Regular" w:hAnsi="Sofia Pro Regular" w:cstheme="minorHAnsi"/>
          <w:lang w:val="de-DE"/>
        </w:rPr>
        <w:t>.</w:t>
      </w:r>
    </w:p>
    <w:p w:rsidRPr="00A73B23" w:rsidR="00A73B23" w:rsidP="00FD5D38" w:rsidRDefault="00A73B23" w14:paraId="7C11C550" w14:textId="7777777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251B3D">
        <w:rPr>
          <w:rFonts w:ascii="Sofia Pro Regular" w:hAnsi="Sofia Pro Regular" w:cstheme="minorHAnsi"/>
          <w:lang w:val="de-DE"/>
        </w:rPr>
        <w:t xml:space="preserve">Wähle „ein </w:t>
      </w:r>
      <w:r w:rsidRPr="00251B3D">
        <w:rPr>
          <w:rFonts w:ascii="Sofia Pro Regular" w:hAnsi="Sofia Pro Regular" w:cstheme="minorHAnsi"/>
        </w:rPr>
        <w:t xml:space="preserve">persönliches Konto erstellen“ und </w:t>
      </w:r>
      <w:r>
        <w:rPr>
          <w:rFonts w:ascii="Sofia Pro Regular" w:hAnsi="Sofia Pro Regular" w:cstheme="minorHAnsi"/>
        </w:rPr>
        <w:t xml:space="preserve">schließe </w:t>
      </w:r>
      <w:r w:rsidRPr="00251B3D">
        <w:rPr>
          <w:rFonts w:ascii="Sofia Pro Regular" w:hAnsi="Sofia Pro Regular" w:cstheme="minorHAnsi"/>
          <w:lang w:val="de-DE"/>
        </w:rPr>
        <w:t>den Anmeldeprozess ab.</w:t>
      </w:r>
    </w:p>
    <w:p w:rsidRPr="004A7440" w:rsidR="004A7440" w:rsidP="00FD5D38" w:rsidRDefault="00694445" w14:paraId="50CB95C2" w14:textId="77820D22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81792" behindDoc="0" locked="0" layoutInCell="1" allowOverlap="1" wp14:anchorId="70481AC1" wp14:editId="2680B4DD">
            <wp:simplePos x="0" y="0"/>
            <wp:positionH relativeFrom="margin">
              <wp:posOffset>4065270</wp:posOffset>
            </wp:positionH>
            <wp:positionV relativeFrom="paragraph">
              <wp:posOffset>607060</wp:posOffset>
            </wp:positionV>
            <wp:extent cx="2026285" cy="1783080"/>
            <wp:effectExtent l="0" t="0" r="317" b="318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262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3D6" w:rsidR="003B13D6">
        <w:rPr>
          <w:rFonts w:ascii="Sofia Pro Regular" w:hAnsi="Sofia Pro Regular"/>
          <w:lang w:val="de-DE"/>
        </w:rPr>
        <w:t xml:space="preserve">Klicke links auf </w:t>
      </w:r>
      <w:r w:rsidRPr="0071051B" w:rsidR="003B13D6">
        <w:rPr>
          <w:noProof/>
          <w:position w:val="-12"/>
          <w:lang w:eastAsia="de-AT"/>
        </w:rPr>
        <w:drawing>
          <wp:inline distT="0" distB="0" distL="0" distR="0" wp14:anchorId="7864469F" wp14:editId="247CF8AC">
            <wp:extent cx="1625450" cy="30019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3D6" w:rsidR="00736BA3">
        <w:rPr>
          <w:rFonts w:ascii="Sofia Pro Regular" w:hAnsi="Sofia Pro Regular"/>
          <w:lang w:val="de-DE"/>
        </w:rPr>
        <w:t xml:space="preserve"> und </w:t>
      </w:r>
      <w:r w:rsidRPr="003B13D6" w:rsidR="003B13D6">
        <w:rPr>
          <w:rFonts w:ascii="Sofia Pro Regular" w:hAnsi="Sofia Pro Regular"/>
          <w:lang w:val="de-DE"/>
        </w:rPr>
        <w:t xml:space="preserve">dann </w:t>
      </w:r>
      <w:r w:rsidRPr="003B13D6" w:rsidR="00736BA3">
        <w:rPr>
          <w:rFonts w:ascii="Sofia Pro Regular" w:hAnsi="Sofia Pro Regular"/>
          <w:lang w:val="de-DE"/>
        </w:rPr>
        <w:t xml:space="preserve">auf </w:t>
      </w:r>
      <w:r w:rsidRPr="0071051B" w:rsidR="00AD396C">
        <w:rPr>
          <w:noProof/>
          <w:position w:val="-12"/>
          <w:lang w:eastAsia="de-AT"/>
        </w:rPr>
        <w:drawing>
          <wp:inline distT="0" distB="0" distL="0" distR="0" wp14:anchorId="38D18118" wp14:editId="21CECA5C">
            <wp:extent cx="1771054" cy="293516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2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77">
        <w:rPr>
          <w:rFonts w:ascii="Sofia Pro Regular" w:hAnsi="Sofia Pro Regular"/>
          <w:lang w:val="de-DE"/>
        </w:rPr>
        <w:t xml:space="preserve">. </w:t>
      </w:r>
      <w:r w:rsidRPr="003B13D6" w:rsidR="003B13D6">
        <w:rPr>
          <w:rFonts w:ascii="Sofia Pro Regular" w:hAnsi="Sofia Pro Regular"/>
          <w:lang w:val="de-DE"/>
        </w:rPr>
        <w:t>Ein neues Projekt öffnet sich! Links ist dein</w:t>
      </w:r>
      <w:r w:rsidR="00B45543">
        <w:rPr>
          <w:rFonts w:ascii="Sofia Pro Regular" w:hAnsi="Sofia Pro Regular"/>
          <w:lang w:val="de-DE"/>
        </w:rPr>
        <w:t>e</w:t>
      </w:r>
      <w:r w:rsidRPr="003B13D6" w:rsidR="003B13D6">
        <w:rPr>
          <w:rFonts w:ascii="Sofia Pro Regular" w:hAnsi="Sofia Pro Regular"/>
          <w:lang w:val="de-DE"/>
        </w:rPr>
        <w:t xml:space="preserve"> (noch) leere </w:t>
      </w:r>
      <w:r w:rsidR="00B45543">
        <w:rPr>
          <w:rFonts w:ascii="Sofia Pro Regular" w:hAnsi="Sofia Pro Regular"/>
          <w:b/>
          <w:lang w:val="de-DE"/>
        </w:rPr>
        <w:t>Arbeitsfläche</w:t>
      </w:r>
      <w:r w:rsidRPr="003B13D6" w:rsidR="003B13D6">
        <w:rPr>
          <w:rFonts w:ascii="Sofia Pro Regular" w:hAnsi="Sofia Pro Regular"/>
          <w:lang w:val="de-DE"/>
        </w:rPr>
        <w:t xml:space="preserve">, </w:t>
      </w:r>
      <w:r w:rsidRPr="003B13D6" w:rsidR="00CC10BC">
        <w:rPr>
          <w:rFonts w:ascii="Sofia Pro Regular" w:hAnsi="Sofia Pro Regular"/>
          <w:lang w:val="de-DE"/>
        </w:rPr>
        <w:t xml:space="preserve">rechts </w:t>
      </w:r>
      <w:r w:rsidRPr="003B13D6" w:rsidR="003B13D6">
        <w:rPr>
          <w:rFonts w:ascii="Sofia Pro Regular" w:hAnsi="Sofia Pro Regular"/>
          <w:lang w:val="de-DE"/>
        </w:rPr>
        <w:t xml:space="preserve">werden dir verschiedene </w:t>
      </w:r>
      <w:r w:rsidR="00B45543">
        <w:rPr>
          <w:rFonts w:ascii="Sofia Pro Regular" w:hAnsi="Sofia Pro Regular"/>
          <w:lang w:val="de-DE"/>
        </w:rPr>
        <w:t>elektrische Bauteile angezeigt.</w:t>
      </w:r>
      <w:r w:rsidRPr="003B13D6" w:rsidR="003B13D6">
        <w:rPr>
          <w:rFonts w:ascii="Sofia Pro Regular" w:hAnsi="Sofia Pro Regular"/>
          <w:lang w:val="de-DE"/>
        </w:rPr>
        <w:t xml:space="preserve"> </w:t>
      </w:r>
    </w:p>
    <w:p w:rsidRPr="00B45543" w:rsidR="000C164F" w:rsidP="00FD5D38" w:rsidRDefault="00B45543" w14:paraId="2D3D0B85" w14:textId="7777777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Los geht‘s! Ziehe</w:t>
      </w:r>
      <w:r w:rsidRPr="003B13D6" w:rsidR="000C164F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eine </w:t>
      </w:r>
      <w:r w:rsidRPr="003B13D6" w:rsidR="000C164F">
        <w:rPr>
          <w:rFonts w:ascii="Sofia Pro Regular" w:hAnsi="Sofia Pro Regular"/>
          <w:b/>
          <w:lang w:val="de-DE"/>
        </w:rPr>
        <w:t>LED</w:t>
      </w:r>
      <w:r w:rsidRPr="003B13D6" w:rsidR="000C164F">
        <w:rPr>
          <w:rFonts w:ascii="Sofia Pro Regular" w:hAnsi="Sofia Pro Regular"/>
          <w:lang w:val="de-DE"/>
        </w:rPr>
        <w:t xml:space="preserve">, </w:t>
      </w:r>
      <w:r>
        <w:rPr>
          <w:rFonts w:ascii="Sofia Pro Regular" w:hAnsi="Sofia Pro Regular"/>
          <w:lang w:val="de-DE"/>
        </w:rPr>
        <w:t xml:space="preserve">einen </w:t>
      </w:r>
      <w:r w:rsidRPr="003B13D6" w:rsidR="000C164F">
        <w:rPr>
          <w:rFonts w:ascii="Sofia Pro Regular" w:hAnsi="Sofia Pro Regular"/>
          <w:b/>
          <w:lang w:val="de-DE"/>
        </w:rPr>
        <w:t>Widerstand</w:t>
      </w:r>
      <w:r w:rsidRPr="003B13D6" w:rsidR="000C164F">
        <w:rPr>
          <w:rFonts w:ascii="Sofia Pro Regular" w:hAnsi="Sofia Pro Regular"/>
          <w:lang w:val="de-DE"/>
        </w:rPr>
        <w:t xml:space="preserve"> und</w:t>
      </w:r>
      <w:r w:rsidRPr="004A22C8" w:rsidR="004A22C8">
        <w:rPr>
          <w:noProof/>
          <w:lang w:eastAsia="de-AT"/>
        </w:rPr>
        <w:t xml:space="preserve"> </w:t>
      </w:r>
      <w:r w:rsidRPr="003B13D6" w:rsidR="000C164F">
        <w:rPr>
          <w:rFonts w:ascii="Sofia Pro Regular" w:hAnsi="Sofia Pro Regular"/>
          <w:lang w:val="de-DE"/>
        </w:rPr>
        <w:t xml:space="preserve">eine </w:t>
      </w:r>
      <w:r w:rsidRPr="003B13D6" w:rsidR="000C164F">
        <w:rPr>
          <w:rFonts w:ascii="Sofia Pro Regular" w:hAnsi="Sofia Pro Regular"/>
          <w:b/>
          <w:lang w:val="de-DE"/>
        </w:rPr>
        <w:t>3V-Knopfzelle</w:t>
      </w:r>
      <w:r w:rsidR="00393874">
        <w:rPr>
          <w:rFonts w:ascii="Sofia Pro Regular" w:hAnsi="Sofia Pro Regular"/>
          <w:lang w:val="de-DE"/>
        </w:rPr>
        <w:t xml:space="preserve"> auf die Arbeitsfläche</w:t>
      </w:r>
      <w:r w:rsidR="00694445">
        <w:rPr>
          <w:rFonts w:ascii="Sofia Pro Regular" w:hAnsi="Sofia Pro Regular"/>
          <w:lang w:val="de-DE"/>
        </w:rPr>
        <w:t xml:space="preserve"> (siehe rechts)</w:t>
      </w:r>
      <w:r w:rsidR="00393874">
        <w:rPr>
          <w:rFonts w:ascii="Sofia Pro Regular" w:hAnsi="Sofia Pro Regular"/>
          <w:lang w:val="de-DE"/>
        </w:rPr>
        <w:t>.</w:t>
      </w:r>
      <w:r w:rsidR="00393874">
        <w:rPr>
          <w:rFonts w:ascii="Sofia Pro Regular" w:hAnsi="Sofia Pro Regular"/>
          <w:lang w:val="de-DE"/>
        </w:rPr>
        <w:br/>
      </w:r>
      <w:r w:rsidRPr="00B45543" w:rsidR="000C164F">
        <w:rPr>
          <w:rFonts w:ascii="Sofia Pro Regular" w:hAnsi="Sofia Pro Regular"/>
          <w:lang w:val="de-DE"/>
        </w:rPr>
        <w:t xml:space="preserve">Mit </w:t>
      </w:r>
      <w:r>
        <w:rPr>
          <w:rFonts w:ascii="Sofia Pro Regular" w:hAnsi="Sofia Pro Regular"/>
          <w:lang w:val="de-DE"/>
        </w:rPr>
        <w:t xml:space="preserve">der </w:t>
      </w:r>
      <w:r w:rsidRPr="00B4554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E59C94" wp14:editId="0763704F">
            <wp:extent cx="230284" cy="230284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" cy="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2E6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-Taste</w:t>
      </w:r>
      <w:r w:rsidRPr="00B45543" w:rsidR="000C164F">
        <w:rPr>
          <w:rFonts w:ascii="Sofia Pro Regular" w:hAnsi="Sofia Pro Regular"/>
          <w:lang w:val="de-DE"/>
        </w:rPr>
        <w:t xml:space="preserve"> kannst du </w:t>
      </w:r>
      <w:r w:rsidR="00FD5D38">
        <w:rPr>
          <w:rFonts w:ascii="Sofia Pro Regular" w:hAnsi="Sofia Pro Regular"/>
          <w:lang w:val="de-DE"/>
        </w:rPr>
        <w:t>ein angeklicktes Bauteil</w:t>
      </w:r>
      <w:r w:rsidRPr="00B45543" w:rsidR="000C164F">
        <w:rPr>
          <w:rFonts w:ascii="Sofia Pro Regular" w:hAnsi="Sofia Pro Regular"/>
          <w:lang w:val="de-DE"/>
        </w:rPr>
        <w:t xml:space="preserve"> drehen.</w:t>
      </w:r>
      <w:r w:rsidRPr="00694445" w:rsidR="00694445">
        <w:rPr>
          <w:noProof/>
          <w:lang w:eastAsia="de-AT"/>
        </w:rPr>
        <w:t xml:space="preserve"> </w:t>
      </w:r>
    </w:p>
    <w:p w:rsidRPr="00CC10BC" w:rsidR="00CC10BC" w:rsidP="00FD5D38" w:rsidRDefault="00CC10BC" w14:paraId="19EFB134" w14:textId="77777777">
      <w:pPr>
        <w:pStyle w:val="Listenabsatz"/>
        <w:spacing w:after="0"/>
        <w:ind w:left="567" w:hanging="425"/>
        <w:rPr>
          <w:rFonts w:ascii="Sofia Pro Regular" w:hAnsi="Sofia Pro Regular"/>
          <w:lang w:val="de-DE"/>
        </w:rPr>
      </w:pPr>
    </w:p>
    <w:p w:rsidR="003B13D6" w:rsidP="00FD5D38" w:rsidRDefault="003B13D6" w14:paraId="1B6DE119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</w:p>
    <w:p w:rsidR="00CC10BC" w:rsidP="00FD5D38" w:rsidRDefault="00CC10BC" w14:paraId="61614150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</w:p>
    <w:p w:rsidR="00CC10BC" w:rsidP="00FD5D38" w:rsidRDefault="00236677" w14:paraId="6B1393F8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D961C8" wp14:editId="0CD83742">
                <wp:simplePos x="0" y="0"/>
                <wp:positionH relativeFrom="column">
                  <wp:posOffset>-61595</wp:posOffset>
                </wp:positionH>
                <wp:positionV relativeFrom="page">
                  <wp:posOffset>6362700</wp:posOffset>
                </wp:positionV>
                <wp:extent cx="6086475" cy="3438525"/>
                <wp:effectExtent l="0" t="0" r="9525" b="9525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38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83C91D">
              <v:roundrect id="Abgerundetes Rechteck 26" style="position:absolute;margin-left:-4.85pt;margin-top:501pt;width:479.25pt;height:27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fff2cc [663]" stroked="f" strokeweight="1pt" arcsize="10923f" w14:anchorId="11D8E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">
                <v:stroke joinstyle="miter"/>
                <w10:wrap anchory="page"/>
              </v:roundrect>
            </w:pict>
          </mc:Fallback>
        </mc:AlternateContent>
      </w:r>
    </w:p>
    <w:p w:rsidRPr="00845FF6" w:rsidR="00236677" w:rsidP="00FD5D38" w:rsidRDefault="00A73B23" w14:paraId="69207F3C" w14:textId="77777777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>Was ist d</w:t>
      </w:r>
      <w:r w:rsidRPr="00845FF6" w:rsidR="00236677">
        <w:rPr>
          <w:rFonts w:ascii="Sofia Pro Black" w:hAnsi="Sofia Pro Black"/>
          <w:sz w:val="26"/>
          <w:szCs w:val="26"/>
          <w:lang w:val="de-DE"/>
        </w:rPr>
        <w:t>as?</w:t>
      </w:r>
    </w:p>
    <w:p w:rsidRPr="00236677" w:rsidR="00236677" w:rsidP="00FD5D38" w:rsidRDefault="00236677" w14:paraId="1EBE219A" w14:textId="77777777">
      <w:pPr>
        <w:spacing w:after="0"/>
        <w:ind w:left="567" w:hanging="425"/>
        <w:jc w:val="center"/>
        <w:rPr>
          <w:rFonts w:ascii="Sofia Pro Black" w:hAnsi="Sofia Pro Black"/>
          <w:lang w:val="de-DE"/>
        </w:rPr>
      </w:pPr>
    </w:p>
    <w:p w:rsidRPr="00B17D12" w:rsidR="00CC10BC" w:rsidP="00D551EA" w:rsidRDefault="00E1362D" w14:paraId="7F1BCDA2" w14:textId="67BFA04A">
      <w:pPr>
        <w:pStyle w:val="Listenabsatz"/>
        <w:spacing w:after="0"/>
        <w:ind w:left="15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3600" behindDoc="0" locked="0" layoutInCell="1" allowOverlap="1" wp14:anchorId="2F6F6078" wp14:editId="59044BC6">
            <wp:simplePos x="0" y="0"/>
            <wp:positionH relativeFrom="margin">
              <wp:posOffset>123825</wp:posOffset>
            </wp:positionH>
            <wp:positionV relativeFrom="paragraph">
              <wp:posOffset>29845</wp:posOffset>
            </wp:positionV>
            <wp:extent cx="592455" cy="803910"/>
            <wp:effectExtent l="0" t="0" r="0" b="0"/>
            <wp:wrapSquare wrapText="bothSides"/>
            <wp:docPr id="17" name="Grafik 17" descr="H:\Museumspädagogik\techLAB\easy things to do\P_Circuits_Level1_LED\gfx\LE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useumspädagogik\techLAB\easy things to do\P_Circuits_Level1_LED\gfx\LED_freigestellt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1552" behindDoc="0" locked="0" layoutInCell="1" allowOverlap="1" wp14:anchorId="1D58E201" wp14:editId="625E5C35">
            <wp:simplePos x="0" y="0"/>
            <wp:positionH relativeFrom="margin">
              <wp:posOffset>277495</wp:posOffset>
            </wp:positionH>
            <wp:positionV relativeFrom="paragraph">
              <wp:posOffset>995680</wp:posOffset>
            </wp:positionV>
            <wp:extent cx="273685" cy="909320"/>
            <wp:effectExtent l="0" t="203517" r="0" b="208598"/>
            <wp:wrapSquare wrapText="bothSides"/>
            <wp:docPr id="11" name="Grafik 11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77922" flipH="1">
                      <a:off x="0" y="0"/>
                      <a:ext cx="27368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7D12" w:rsidR="00CC10BC">
        <w:rPr>
          <w:rFonts w:ascii="Sofia Pro Regular" w:hAnsi="Sofia Pro Regular"/>
          <w:lang w:val="de-DE"/>
        </w:rPr>
        <w:t xml:space="preserve">Die </w:t>
      </w:r>
      <w:r w:rsidRPr="00B17D12" w:rsidR="00CC10BC">
        <w:rPr>
          <w:rFonts w:ascii="Sofia Pro Regular" w:hAnsi="Sofia Pro Regular"/>
          <w:b/>
          <w:lang w:val="de-DE"/>
        </w:rPr>
        <w:t>LED</w:t>
      </w:r>
      <w:r w:rsidR="00C36E25">
        <w:rPr>
          <w:rFonts w:ascii="Sofia Pro Regular" w:hAnsi="Sofia Pro Regular"/>
          <w:lang w:val="de-DE"/>
        </w:rPr>
        <w:t xml:space="preserve"> (</w:t>
      </w:r>
      <w:r w:rsidRPr="00C36E25" w:rsidR="00C36E25">
        <w:rPr>
          <w:rFonts w:ascii="Sofia Pro Regular" w:hAnsi="Sofia Pro Regular"/>
          <w:i/>
          <w:lang w:val="de-DE"/>
        </w:rPr>
        <w:t>light-</w:t>
      </w:r>
      <w:proofErr w:type="spellStart"/>
      <w:r w:rsidRPr="00C36E25" w:rsidR="00C36E25">
        <w:rPr>
          <w:rFonts w:ascii="Sofia Pro Regular" w:hAnsi="Sofia Pro Regular"/>
          <w:i/>
          <w:lang w:val="de-DE"/>
        </w:rPr>
        <w:t>e</w:t>
      </w:r>
      <w:r w:rsidRPr="00C36E25" w:rsidR="00CC10BC">
        <w:rPr>
          <w:rFonts w:ascii="Sofia Pro Regular" w:hAnsi="Sofia Pro Regular"/>
          <w:i/>
          <w:lang w:val="de-DE"/>
        </w:rPr>
        <w:t>mitting</w:t>
      </w:r>
      <w:proofErr w:type="spellEnd"/>
      <w:r w:rsidRPr="00C36E25" w:rsidR="00CC10BC">
        <w:rPr>
          <w:rFonts w:ascii="Sofia Pro Regular" w:hAnsi="Sofia Pro Regular"/>
          <w:i/>
          <w:lang w:val="de-DE"/>
        </w:rPr>
        <w:t xml:space="preserve"> </w:t>
      </w:r>
      <w:proofErr w:type="spellStart"/>
      <w:r w:rsidRPr="00C36E25" w:rsidR="00C36E25">
        <w:rPr>
          <w:rFonts w:ascii="Sofia Pro Regular" w:hAnsi="Sofia Pro Regular"/>
          <w:i/>
          <w:lang w:val="de-DE"/>
        </w:rPr>
        <w:t>d</w:t>
      </w:r>
      <w:r w:rsidRPr="00C36E25" w:rsidR="00CC10BC">
        <w:rPr>
          <w:rFonts w:ascii="Sofia Pro Regular" w:hAnsi="Sofia Pro Regular"/>
          <w:i/>
          <w:lang w:val="de-DE"/>
        </w:rPr>
        <w:t>iode</w:t>
      </w:r>
      <w:proofErr w:type="spellEnd"/>
      <w:r w:rsidRPr="00B17D12" w:rsidR="00CC10BC">
        <w:rPr>
          <w:rFonts w:ascii="Sofia Pro Regular" w:hAnsi="Sofia Pro Regular"/>
          <w:lang w:val="de-DE"/>
        </w:rPr>
        <w:t>) ist eine kleine Lampe</w:t>
      </w:r>
      <w:r w:rsidR="00DC5C51">
        <w:rPr>
          <w:rFonts w:ascii="Sofia Pro Regular" w:hAnsi="Sofia Pro Regular"/>
          <w:lang w:val="de-DE"/>
        </w:rPr>
        <w:t>,</w:t>
      </w:r>
      <w:r w:rsidRPr="00B17D12" w:rsidR="00CC10BC">
        <w:rPr>
          <w:rFonts w:ascii="Sofia Pro Regular" w:hAnsi="Sofia Pro Regular"/>
          <w:lang w:val="de-DE"/>
        </w:rPr>
        <w:t xml:space="preserve"> die aus Elektrizität Licht produziert. </w:t>
      </w:r>
      <w:r w:rsidR="00546A79">
        <w:rPr>
          <w:rFonts w:ascii="Sofia Pro Regular" w:hAnsi="Sofia Pro Regular"/>
          <w:lang w:val="de-DE"/>
        </w:rPr>
        <w:t>Strom kann nur in eine Richtung durch sie durchfließen, weshalb sie nur „richtig“ angeschlossen leuchtet.</w:t>
      </w:r>
      <w:r w:rsidRPr="00B17D12" w:rsidR="00CC10BC">
        <w:rPr>
          <w:rFonts w:ascii="Sofia Pro Regular" w:hAnsi="Sofia Pro Regular"/>
          <w:lang w:val="de-DE"/>
        </w:rPr>
        <w:t xml:space="preserve"> Der Strom der </w:t>
      </w:r>
      <w:r w:rsidR="006C3335">
        <w:rPr>
          <w:rFonts w:ascii="Sofia Pro Regular" w:hAnsi="Sofia Pro Regular"/>
          <w:lang w:val="de-DE"/>
        </w:rPr>
        <w:t xml:space="preserve">durch eine </w:t>
      </w:r>
      <w:r w:rsidRPr="00B17D12" w:rsidR="00CC10BC">
        <w:rPr>
          <w:rFonts w:ascii="Sofia Pro Regular" w:hAnsi="Sofia Pro Regular"/>
          <w:lang w:val="de-DE"/>
        </w:rPr>
        <w:t xml:space="preserve">LED fließt muss durch einen Widerstand </w:t>
      </w:r>
      <w:r w:rsidR="006C3335">
        <w:rPr>
          <w:rFonts w:ascii="Sofia Pro Regular" w:hAnsi="Sofia Pro Regular"/>
          <w:lang w:val="de-DE"/>
        </w:rPr>
        <w:t xml:space="preserve">begrenzt </w:t>
      </w:r>
      <w:r w:rsidRPr="00B17D12" w:rsidR="00CC10BC">
        <w:rPr>
          <w:rFonts w:ascii="Sofia Pro Regular" w:hAnsi="Sofia Pro Regular"/>
          <w:lang w:val="de-DE"/>
        </w:rPr>
        <w:t>werden</w:t>
      </w:r>
      <w:r w:rsidR="006C3335">
        <w:rPr>
          <w:rFonts w:ascii="Sofia Pro Regular" w:hAnsi="Sofia Pro Regular"/>
          <w:lang w:val="de-DE"/>
        </w:rPr>
        <w:t xml:space="preserve">, sonst würde sie zu heiß werden und </w:t>
      </w:r>
      <w:r w:rsidRPr="00B17D12" w:rsidR="00CC10BC">
        <w:rPr>
          <w:rFonts w:ascii="Sofia Pro Regular" w:hAnsi="Sofia Pro Regular"/>
          <w:lang w:val="de-DE"/>
        </w:rPr>
        <w:t>durchbrenn</w:t>
      </w:r>
      <w:r w:rsidR="006C3335">
        <w:rPr>
          <w:rFonts w:ascii="Sofia Pro Regular" w:hAnsi="Sofia Pro Regular"/>
          <w:lang w:val="de-DE"/>
        </w:rPr>
        <w:t>en!</w:t>
      </w:r>
    </w:p>
    <w:p w:rsidRPr="00B17D12" w:rsidR="00CC10BC" w:rsidP="00D551EA" w:rsidRDefault="00CC10BC" w14:paraId="68ACC4FF" w14:textId="1103DC64">
      <w:pPr>
        <w:spacing w:after="0"/>
        <w:ind w:left="1560"/>
        <w:rPr>
          <w:rFonts w:ascii="Sofia Pro Regular" w:hAnsi="Sofia Pro Regular"/>
          <w:lang w:val="de-DE"/>
        </w:rPr>
      </w:pPr>
    </w:p>
    <w:p w:rsidRPr="009E325D" w:rsidR="00CC10BC" w:rsidP="00D551EA" w:rsidRDefault="00CC10BC" w14:paraId="470E624C" w14:textId="77777777">
      <w:pPr>
        <w:spacing w:after="0"/>
        <w:ind w:left="1560"/>
        <w:rPr>
          <w:rFonts w:ascii="Sofia Pro Regular" w:hAnsi="Sofia Pro Regular"/>
          <w:lang w:val="de-DE"/>
        </w:rPr>
      </w:pPr>
      <w:r w:rsidRPr="009E325D">
        <w:rPr>
          <w:rFonts w:ascii="Sofia Pro Regular" w:hAnsi="Sofia Pro Regular"/>
          <w:lang w:val="de-DE"/>
        </w:rPr>
        <w:t xml:space="preserve">Der </w:t>
      </w:r>
      <w:r w:rsidRPr="009E325D">
        <w:rPr>
          <w:rFonts w:ascii="Sofia Pro Regular" w:hAnsi="Sofia Pro Regular"/>
          <w:b/>
          <w:lang w:val="de-DE"/>
        </w:rPr>
        <w:t>Widerstand</w:t>
      </w:r>
      <w:r w:rsidRPr="009E325D">
        <w:rPr>
          <w:rFonts w:ascii="Sofia Pro Regular" w:hAnsi="Sofia Pro Regular"/>
          <w:lang w:val="de-DE"/>
        </w:rPr>
        <w:t xml:space="preserve"> ist ein Bauteil das begrenzt wie viel Strom</w:t>
      </w:r>
      <w:r w:rsidR="00E737AC">
        <w:rPr>
          <w:rFonts w:ascii="Sofia Pro Regular" w:hAnsi="Sofia Pro Regular"/>
          <w:lang w:val="de-DE"/>
        </w:rPr>
        <w:t xml:space="preserve"> durch</w:t>
      </w:r>
      <w:r w:rsidRPr="009E325D">
        <w:rPr>
          <w:rFonts w:ascii="Sofia Pro Regular" w:hAnsi="Sofia Pro Regular"/>
          <w:lang w:val="de-DE"/>
        </w:rPr>
        <w:t xml:space="preserve"> ihn fließen kann.</w:t>
      </w:r>
      <w:r w:rsidR="00B07F9B">
        <w:rPr>
          <w:rFonts w:ascii="Sofia Pro Regular" w:hAnsi="Sofia Pro Regular"/>
          <w:lang w:val="de-DE"/>
        </w:rPr>
        <w:t xml:space="preserve"> Die „Stärke“ des Widerstands wird in </w:t>
      </w:r>
      <w:r w:rsidRPr="009E325D" w:rsidR="00B07F9B">
        <w:rPr>
          <w:rFonts w:ascii="Sofia Pro Regular" w:hAnsi="Sofia Pro Regular"/>
          <w:lang w:val="de-DE"/>
        </w:rPr>
        <w:t>Ohm</w:t>
      </w:r>
      <w:r w:rsidR="00B07F9B">
        <w:rPr>
          <w:rFonts w:ascii="Sofia Pro Regular" w:hAnsi="Sofia Pro Regular"/>
          <w:lang w:val="de-DE"/>
        </w:rPr>
        <w:t xml:space="preserve"> </w:t>
      </w:r>
      <w:r w:rsidRPr="009E325D" w:rsidR="00B07F9B">
        <w:rPr>
          <w:rFonts w:ascii="Sofia Pro Regular" w:hAnsi="Sofia Pro Regular"/>
          <w:lang w:val="de-DE"/>
        </w:rPr>
        <w:t>(</w:t>
      </w:r>
      <w:r w:rsidRPr="009E325D" w:rsidR="00B07F9B">
        <w:rPr>
          <w:rFonts w:ascii="Calibri" w:hAnsi="Calibri" w:cs="Calibri"/>
          <w:lang w:val="de-DE"/>
        </w:rPr>
        <w:t>Ω</w:t>
      </w:r>
      <w:r w:rsidRPr="009E325D" w:rsidR="00B07F9B">
        <w:rPr>
          <w:rFonts w:ascii="Sofia Pro Regular" w:hAnsi="Sofia Pro Regular"/>
          <w:lang w:val="de-DE"/>
        </w:rPr>
        <w:t>)</w:t>
      </w:r>
      <w:r w:rsidR="00B07F9B">
        <w:rPr>
          <w:rFonts w:ascii="Sofia Pro Regular" w:hAnsi="Sofia Pro Regular"/>
          <w:lang w:val="de-DE"/>
        </w:rPr>
        <w:t xml:space="preserve"> angegeben. Je größer der Wert, umso weniger Strom kan</w:t>
      </w:r>
      <w:r w:rsidR="00A02A8D">
        <w:rPr>
          <w:rFonts w:ascii="Sofia Pro Regular" w:hAnsi="Sofia Pro Regular"/>
          <w:lang w:val="de-DE"/>
        </w:rPr>
        <w:t xml:space="preserve">n durch den </w:t>
      </w:r>
      <w:r w:rsidR="00B20DB5">
        <w:rPr>
          <w:rFonts w:ascii="Sofia Pro Regular" w:hAnsi="Sofia Pro Regular"/>
          <w:lang w:val="de-DE"/>
        </w:rPr>
        <w:t>Stromkreis</w:t>
      </w:r>
      <w:r w:rsidR="00A02A8D">
        <w:rPr>
          <w:rFonts w:ascii="Sofia Pro Regular" w:hAnsi="Sofia Pro Regular"/>
          <w:lang w:val="de-DE"/>
        </w:rPr>
        <w:t xml:space="preserve"> fließen!</w:t>
      </w:r>
    </w:p>
    <w:p w:rsidRPr="00B17D12" w:rsidR="00CC10BC" w:rsidP="00D551EA" w:rsidRDefault="0055451B" w14:paraId="0DDDDA86" w14:textId="77777777">
      <w:pPr>
        <w:spacing w:after="0"/>
        <w:ind w:left="156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2576" behindDoc="0" locked="0" layoutInCell="1" allowOverlap="1" wp14:anchorId="20D37835" wp14:editId="1D1F0DFF">
            <wp:simplePos x="0" y="0"/>
            <wp:positionH relativeFrom="column">
              <wp:posOffset>102235</wp:posOffset>
            </wp:positionH>
            <wp:positionV relativeFrom="paragraph">
              <wp:posOffset>139700</wp:posOffset>
            </wp:positionV>
            <wp:extent cx="671195" cy="527050"/>
            <wp:effectExtent l="0" t="0" r="0" b="6350"/>
            <wp:wrapSquare wrapText="bothSides"/>
            <wp:docPr id="16" name="Grafik 16" descr="H:\Museumspädagogik\techLAB\easy things to do\P_Circuits_Level1_LED\gfx\Batterie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useumspädagogik\techLAB\easy things to do\P_Circuits_Level1_LED\gfx\Batterie_freigestell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17D12" w:rsidR="00CC10BC" w:rsidP="00D551EA" w:rsidRDefault="00CC10BC" w14:paraId="13150326" w14:textId="77777777">
      <w:pPr>
        <w:pStyle w:val="Listenabsatz"/>
        <w:spacing w:after="0"/>
        <w:ind w:left="1560"/>
        <w:rPr>
          <w:rFonts w:ascii="Sofia Pro Regular" w:hAnsi="Sofia Pro Regular"/>
          <w:lang w:val="de-DE"/>
        </w:rPr>
      </w:pPr>
      <w:r w:rsidRPr="00B17D12">
        <w:rPr>
          <w:rFonts w:ascii="Sofia Pro Regular" w:hAnsi="Sofia Pro Regular"/>
          <w:lang w:val="de-DE"/>
        </w:rPr>
        <w:t xml:space="preserve">Die </w:t>
      </w:r>
      <w:r w:rsidRPr="00B17D12">
        <w:rPr>
          <w:rFonts w:ascii="Sofia Pro Regular" w:hAnsi="Sofia Pro Regular"/>
          <w:b/>
          <w:lang w:val="de-DE"/>
        </w:rPr>
        <w:t>3V-Knopfzelle</w:t>
      </w:r>
      <w:r w:rsidRPr="00B17D12">
        <w:rPr>
          <w:rFonts w:ascii="Sofia Pro Regular" w:hAnsi="Sofia Pro Regular"/>
          <w:lang w:val="de-DE"/>
        </w:rPr>
        <w:t xml:space="preserve"> ist eine Batterie. Sie ist die En</w:t>
      </w:r>
      <w:r w:rsidR="00B17D12">
        <w:rPr>
          <w:rFonts w:ascii="Sofia Pro Regular" w:hAnsi="Sofia Pro Regular"/>
          <w:lang w:val="de-DE"/>
        </w:rPr>
        <w:t>ergiequelle die unsere LED zum L</w:t>
      </w:r>
      <w:r w:rsidRPr="00B17D12">
        <w:rPr>
          <w:rFonts w:ascii="Sofia Pro Regular" w:hAnsi="Sofia Pro Regular"/>
          <w:lang w:val="de-DE"/>
        </w:rPr>
        <w:t>euchten bringt.</w:t>
      </w:r>
    </w:p>
    <w:p w:rsidRPr="00CC10BC" w:rsidR="00CC10BC" w:rsidP="00FD5D38" w:rsidRDefault="00CC10BC" w14:paraId="282692B0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</w:p>
    <w:p w:rsidR="00B17D12" w:rsidP="00FD5D38" w:rsidRDefault="00B17D12" w14:paraId="6AD62128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</w:p>
    <w:p w:rsidR="001718E1" w:rsidP="00FD0E9B" w:rsidRDefault="00B148E7" w14:paraId="33C2F6B7" w14:textId="47ABE927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1C5DFA" wp14:editId="373B14F0">
                <wp:simplePos x="0" y="0"/>
                <wp:positionH relativeFrom="column">
                  <wp:posOffset>3842326</wp:posOffset>
                </wp:positionH>
                <wp:positionV relativeFrom="paragraph">
                  <wp:posOffset>14605</wp:posOffset>
                </wp:positionV>
                <wp:extent cx="2186305" cy="949325"/>
                <wp:effectExtent l="0" t="0" r="4445" b="3175"/>
                <wp:wrapSquare wrapText="bothSides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305" cy="949325"/>
                          <a:chOff x="0" y="0"/>
                          <a:chExt cx="2186305" cy="949325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05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Ellipse 18"/>
                        <wps:cNvSpPr/>
                        <wps:spPr>
                          <a:xfrm>
                            <a:off x="1711842" y="574158"/>
                            <a:ext cx="421361" cy="32597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D94FAC7">
              <v:group id="Gruppieren 2" style="position:absolute;margin-left:302.55pt;margin-top:1.15pt;width:172.15pt;height:74.75pt;z-index:251678720" coordsize="21863,9493" o:spid="_x0000_s1026" w14:anchorId="16844FF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27" style="position:absolute;width:21863;height:949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">
                  <v:imagedata o:title="" r:id="rId19"/>
                  <v:path arrowok="t"/>
                </v:shape>
                <v:oval id="Ellipse 18" style="position:absolute;left:17118;top:5741;width:4214;height:3260;visibility:visible;mso-wrap-style:square;v-text-anchor:middle" o:spid="_x0000_s1028" filled="f" strokecolor="red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">
                  <v:stroke joinstyle="miter"/>
                </v:oval>
                <w10:wrap type="square"/>
              </v:group>
            </w:pict>
          </mc:Fallback>
        </mc:AlternateContent>
      </w:r>
      <w:r w:rsidRPr="003F4E43" w:rsidR="00CC10BC">
        <w:rPr>
          <w:rFonts w:ascii="Sofia Pro Regular" w:hAnsi="Sofia Pro Regular"/>
          <w:lang w:val="de-DE"/>
        </w:rPr>
        <w:t xml:space="preserve">Klicke auf den Widerstand </w:t>
      </w:r>
      <w:r w:rsidRPr="009A5E9D" w:rsid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A96FF17" wp14:editId="7C44AB4F">
            <wp:extent cx="195994" cy="651192"/>
            <wp:effectExtent l="0" t="0" r="0" b="0"/>
            <wp:docPr id="288" name="Grafik 288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E43" w:rsidR="009A5E9D">
        <w:rPr>
          <w:rFonts w:ascii="Sofia Pro Regular" w:hAnsi="Sofia Pro Regular"/>
          <w:lang w:val="de-DE"/>
        </w:rPr>
        <w:t xml:space="preserve"> </w:t>
      </w:r>
      <w:r w:rsidRPr="003F4E43" w:rsidR="00CC10BC">
        <w:rPr>
          <w:rFonts w:ascii="Sofia Pro Regular" w:hAnsi="Sofia Pro Regular"/>
          <w:lang w:val="de-DE"/>
        </w:rPr>
        <w:t>und ändere im kleinen Fenster rechts oben seinen Wert auf 220</w:t>
      </w:r>
      <w:r w:rsidRPr="003F4E43" w:rsidR="00FD5D38">
        <w:rPr>
          <w:rFonts w:ascii="Sofia Pro Regular" w:hAnsi="Sofia Pro Regular"/>
          <w:lang w:val="de-DE"/>
        </w:rPr>
        <w:t xml:space="preserve"> </w:t>
      </w:r>
      <w:r w:rsidRPr="003F4E43" w:rsidR="00FD5D38">
        <w:rPr>
          <w:rFonts w:ascii="Calibri" w:hAnsi="Calibri" w:cs="Calibri"/>
          <w:lang w:val="de-DE"/>
        </w:rPr>
        <w:t>Ω</w:t>
      </w:r>
      <w:r w:rsidRPr="003F4E43" w:rsidR="00FD5D38">
        <w:rPr>
          <w:rFonts w:ascii="Sofia Pro Regular" w:hAnsi="Sofia Pro Regular"/>
          <w:lang w:val="de-DE"/>
        </w:rPr>
        <w:t xml:space="preserve">. Achte darauf, </w:t>
      </w:r>
      <w:r w:rsidRPr="003F4E43" w:rsidR="00A062E6">
        <w:rPr>
          <w:rFonts w:ascii="Sofia Pro Regular" w:hAnsi="Sofia Pro Regular"/>
          <w:lang w:val="de-DE"/>
        </w:rPr>
        <w:t xml:space="preserve">dass </w:t>
      </w:r>
      <w:r w:rsidRPr="003F4E43" w:rsidR="00FD5D38">
        <w:rPr>
          <w:rFonts w:ascii="Sofia Pro Regular" w:hAnsi="Sofia Pro Regular"/>
          <w:lang w:val="de-DE"/>
        </w:rPr>
        <w:t>du die Einheit von „</w:t>
      </w:r>
      <w:r w:rsidRPr="003F4E43" w:rsidR="00FD5D38">
        <w:rPr>
          <w:lang w:val="de-DE"/>
        </w:rPr>
        <w:t>k</w:t>
      </w:r>
      <w:r w:rsidRPr="003F4E43" w:rsidR="00FD5D38">
        <w:rPr>
          <w:rFonts w:ascii="Calibri" w:hAnsi="Calibri" w:cs="Calibri"/>
          <w:lang w:val="de-DE"/>
        </w:rPr>
        <w:t>Ω</w:t>
      </w:r>
      <w:r w:rsidRPr="003F4E43" w:rsidR="00FD5D38">
        <w:rPr>
          <w:rFonts w:ascii="Sofia Pro Regular" w:hAnsi="Sofia Pro Regular"/>
          <w:lang w:val="de-DE"/>
        </w:rPr>
        <w:t>“ auf „</w:t>
      </w:r>
      <w:r w:rsidRPr="003F4E43" w:rsidR="00FD5D38">
        <w:rPr>
          <w:rFonts w:ascii="Calibri" w:hAnsi="Calibri" w:cs="Calibri"/>
          <w:lang w:val="de-DE"/>
        </w:rPr>
        <w:t>Ω“</w:t>
      </w:r>
      <w:r w:rsidRPr="003F4E43" w:rsidR="00FD5D38">
        <w:rPr>
          <w:rFonts w:ascii="Sofia Pro Regular" w:hAnsi="Sofia Pro Regular"/>
          <w:lang w:val="de-DE"/>
        </w:rPr>
        <w:t xml:space="preserve"> </w:t>
      </w:r>
      <w:commentRangeStart w:id="0"/>
      <w:r w:rsidRPr="003F4E43" w:rsidR="00FD5D38">
        <w:rPr>
          <w:rFonts w:ascii="Sofia Pro Regular" w:hAnsi="Sofia Pro Regular"/>
          <w:lang w:val="de-DE"/>
        </w:rPr>
        <w:t>änderst</w:t>
      </w:r>
      <w:commentRangeEnd w:id="0"/>
      <w:r w:rsidR="00C148B1">
        <w:rPr>
          <w:rStyle w:val="Kommentarzeichen"/>
        </w:rPr>
        <w:commentReference w:id="0"/>
      </w:r>
      <w:r w:rsidRPr="003F4E43" w:rsidR="00FD5D38">
        <w:rPr>
          <w:rFonts w:ascii="Sofia Pro Regular" w:hAnsi="Sofia Pro Regular"/>
          <w:lang w:val="de-DE"/>
        </w:rPr>
        <w:t>.</w:t>
      </w:r>
      <w:r w:rsidRPr="003F4E43" w:rsidR="00A062E6">
        <w:rPr>
          <w:rFonts w:ascii="Sofia Pro Regular" w:hAnsi="Sofia Pro Regular"/>
          <w:lang w:val="de-DE"/>
        </w:rPr>
        <w:t xml:space="preserve"> </w:t>
      </w:r>
    </w:p>
    <w:p w:rsidR="001718E1" w:rsidP="001718E1" w:rsidRDefault="001718E1" w14:paraId="597F95A2" w14:textId="77777777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:rsidRPr="001718E1" w:rsidR="00F145A4" w:rsidP="001718E1" w:rsidRDefault="003F4E43" w14:paraId="0E9C48D0" w14:textId="77777777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 w:rsidRPr="001718E1">
        <w:rPr>
          <w:rFonts w:ascii="Sofia Pro Regular" w:hAnsi="Sofia Pro Regular"/>
          <w:lang w:val="de-DE"/>
        </w:rPr>
        <w:t xml:space="preserve">Wenn du willst, kannst du </w:t>
      </w:r>
      <w:r w:rsidRPr="001718E1" w:rsidR="001718E1">
        <w:rPr>
          <w:rFonts w:ascii="Sofia Pro Regular" w:hAnsi="Sofia Pro Regular"/>
          <w:lang w:val="de-DE"/>
        </w:rPr>
        <w:t xml:space="preserve">jetzt </w:t>
      </w:r>
      <w:r w:rsidRPr="001718E1">
        <w:rPr>
          <w:rFonts w:ascii="Sofia Pro Regular" w:hAnsi="Sofia Pro Regular"/>
          <w:lang w:val="de-DE"/>
        </w:rPr>
        <w:t>auch die Farbe deine</w:t>
      </w:r>
      <w:r w:rsidRPr="001718E1" w:rsidR="00F36C8A">
        <w:rPr>
          <w:rFonts w:ascii="Sofia Pro Regular" w:hAnsi="Sofia Pro Regular"/>
          <w:lang w:val="de-DE"/>
        </w:rPr>
        <w:t>r</w:t>
      </w:r>
      <w:r w:rsidRPr="001718E1">
        <w:rPr>
          <w:rFonts w:ascii="Sofia Pro Regular" w:hAnsi="Sofia Pro Regular"/>
          <w:lang w:val="de-DE"/>
        </w:rPr>
        <w:t xml:space="preserve"> LED ändern!</w:t>
      </w:r>
    </w:p>
    <w:p w:rsidRPr="00CC10BC" w:rsidR="00F145A4" w:rsidP="00FD5D38" w:rsidRDefault="00F145A4" w14:paraId="1CA208B0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</w:p>
    <w:p w:rsidRPr="00F145A4" w:rsidR="00CC10BC" w:rsidP="00FD5D38" w:rsidRDefault="004A22C8" w14:paraId="0F341976" w14:textId="77777777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80768" behindDoc="0" locked="0" layoutInCell="1" allowOverlap="1" wp14:anchorId="13CEE8BB" wp14:editId="7D24B54D">
            <wp:simplePos x="0" y="0"/>
            <wp:positionH relativeFrom="margin">
              <wp:posOffset>4101465</wp:posOffset>
            </wp:positionH>
            <wp:positionV relativeFrom="paragraph">
              <wp:posOffset>161290</wp:posOffset>
            </wp:positionV>
            <wp:extent cx="2035175" cy="1797050"/>
            <wp:effectExtent l="4763" t="0" r="7937" b="7938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51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5A4" w:rsidR="00CC10BC">
        <w:rPr>
          <w:rFonts w:ascii="Sofia Pro Regular" w:hAnsi="Sofia Pro Regular"/>
          <w:lang w:val="de-DE"/>
        </w:rPr>
        <w:t xml:space="preserve">Jetzt verbinden wir </w:t>
      </w:r>
      <w:r w:rsidR="009A5E9D">
        <w:rPr>
          <w:rFonts w:ascii="Sofia Pro Regular" w:hAnsi="Sofia Pro Regular"/>
          <w:lang w:val="de-DE"/>
        </w:rPr>
        <w:t>alles miteinander</w:t>
      </w:r>
      <w:r w:rsidR="001718E1">
        <w:rPr>
          <w:rFonts w:ascii="Sofia Pro Regular" w:hAnsi="Sofia Pro Regular"/>
          <w:lang w:val="de-DE"/>
        </w:rPr>
        <w:t>:</w:t>
      </w:r>
      <w:r w:rsidRPr="00F145A4" w:rsidR="00CC10BC">
        <w:rPr>
          <w:rFonts w:ascii="Sofia Pro Regular" w:hAnsi="Sofia Pro Regular"/>
          <w:lang w:val="de-DE"/>
        </w:rPr>
        <w:t xml:space="preserve"> </w:t>
      </w:r>
      <w:r w:rsidR="001718E1">
        <w:rPr>
          <w:rFonts w:ascii="Sofia Pro Regular" w:hAnsi="Sofia Pro Regular"/>
          <w:lang w:val="de-DE"/>
        </w:rPr>
        <w:t>w</w:t>
      </w:r>
      <w:r w:rsidRPr="00F145A4" w:rsidR="00CC10BC">
        <w:rPr>
          <w:rFonts w:ascii="Sofia Pro Regular" w:hAnsi="Sofia Pro Regular"/>
          <w:lang w:val="de-DE"/>
        </w:rPr>
        <w:t>enn du auf die Anschlüsse von Bauteilen klickst</w:t>
      </w:r>
      <w:r w:rsidR="00393874">
        <w:rPr>
          <w:rFonts w:ascii="Sofia Pro Regular" w:hAnsi="Sofia Pro Regular"/>
          <w:lang w:val="de-DE"/>
        </w:rPr>
        <w:t>,</w:t>
      </w:r>
      <w:r w:rsidRPr="00F145A4" w:rsidR="00CC10BC">
        <w:rPr>
          <w:rFonts w:ascii="Sofia Pro Regular" w:hAnsi="Sofia Pro Regular"/>
          <w:lang w:val="de-DE"/>
        </w:rPr>
        <w:t xml:space="preserve"> kannst du sie mit einem Draht verb</w:t>
      </w:r>
      <w:r w:rsidR="00393874">
        <w:rPr>
          <w:rFonts w:ascii="Sofia Pro Regular" w:hAnsi="Sofia Pro Regular"/>
          <w:lang w:val="de-DE"/>
        </w:rPr>
        <w:t xml:space="preserve">inden. </w:t>
      </w:r>
      <w:r w:rsidR="009A5E9D">
        <w:rPr>
          <w:rFonts w:ascii="Sofia Pro Regular" w:hAnsi="Sofia Pro Regular"/>
          <w:lang w:val="de-DE"/>
        </w:rPr>
        <w:t>A</w:t>
      </w:r>
      <w:r w:rsidR="00393874">
        <w:rPr>
          <w:rFonts w:ascii="Sofia Pro Regular" w:hAnsi="Sofia Pro Regular"/>
          <w:lang w:val="de-DE"/>
        </w:rPr>
        <w:t xml:space="preserve">chte darauf, dass das geknickte </w:t>
      </w:r>
      <w:r w:rsidR="009A5E9D">
        <w:rPr>
          <w:rFonts w:ascii="Sofia Pro Regular" w:hAnsi="Sofia Pro Regular"/>
          <w:lang w:val="de-DE"/>
        </w:rPr>
        <w:t xml:space="preserve">Beinchen der LED mit dem roten (positiven) Anschluss der </w:t>
      </w:r>
      <w:r w:rsidR="00393874">
        <w:rPr>
          <w:rFonts w:ascii="Sofia Pro Regular" w:hAnsi="Sofia Pro Regular"/>
          <w:lang w:val="de-DE"/>
        </w:rPr>
        <w:t>Batterie verbunden ist!</w:t>
      </w:r>
    </w:p>
    <w:p w:rsidRPr="00CC10BC" w:rsidR="00CC10BC" w:rsidP="00FD5D38" w:rsidRDefault="00CC10BC" w14:paraId="5CC18F52" w14:textId="77777777">
      <w:pPr>
        <w:spacing w:after="0"/>
        <w:ind w:left="567" w:hanging="425"/>
        <w:rPr>
          <w:rFonts w:ascii="Sofia Pro Regular" w:hAnsi="Sofia Pro Regular"/>
          <w:lang w:val="de-DE"/>
        </w:rPr>
      </w:pPr>
    </w:p>
    <w:p w:rsidRPr="00F145A4" w:rsidR="00CC10BC" w:rsidP="00FD5D38" w:rsidRDefault="009A5E9D" w14:paraId="08A41343" w14:textId="77777777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kannst die Farbe </w:t>
      </w:r>
      <w:r w:rsidR="00C939B7">
        <w:rPr>
          <w:rFonts w:ascii="Sofia Pro Regular" w:hAnsi="Sofia Pro Regular"/>
          <w:lang w:val="de-DE"/>
        </w:rPr>
        <w:t xml:space="preserve">eines </w:t>
      </w:r>
      <w:r>
        <w:rPr>
          <w:rFonts w:ascii="Sofia Pro Regular" w:hAnsi="Sofia Pro Regular"/>
          <w:lang w:val="de-DE"/>
        </w:rPr>
        <w:t>Drahts ändern, indem du ihn an</w:t>
      </w:r>
      <w:r w:rsidRPr="00F145A4" w:rsidR="00CC10BC">
        <w:rPr>
          <w:rFonts w:ascii="Sofia Pro Regular" w:hAnsi="Sofia Pro Regular"/>
          <w:lang w:val="de-DE"/>
        </w:rPr>
        <w:t>klickst</w:t>
      </w:r>
      <w:r>
        <w:rPr>
          <w:rFonts w:ascii="Sofia Pro Regular" w:hAnsi="Sofia Pro Regular"/>
          <w:lang w:val="de-DE"/>
        </w:rPr>
        <w:t xml:space="preserve"> und </w:t>
      </w:r>
      <w:r w:rsidRPr="00F145A4" w:rsidR="00CC10BC">
        <w:rPr>
          <w:rFonts w:ascii="Sofia Pro Regular" w:hAnsi="Sofia Pro Regular"/>
          <w:lang w:val="de-DE"/>
        </w:rPr>
        <w:t xml:space="preserve">im kleinen, blauen Fenster </w:t>
      </w:r>
      <w:r>
        <w:rPr>
          <w:rFonts w:ascii="Sofia Pro Regular" w:hAnsi="Sofia Pro Regular"/>
          <w:lang w:val="de-DE"/>
        </w:rPr>
        <w:t xml:space="preserve">eine andere </w:t>
      </w:r>
      <w:r w:rsidRPr="00F145A4" w:rsidR="00CC10BC">
        <w:rPr>
          <w:rFonts w:ascii="Sofia Pro Regular" w:hAnsi="Sofia Pro Regular"/>
          <w:lang w:val="de-DE"/>
        </w:rPr>
        <w:t xml:space="preserve">Farbe </w:t>
      </w:r>
      <w:r>
        <w:rPr>
          <w:rFonts w:ascii="Sofia Pro Regular" w:hAnsi="Sofia Pro Regular"/>
          <w:lang w:val="de-DE"/>
        </w:rPr>
        <w:t xml:space="preserve">auswählst. Das kann dir dabei helfen </w:t>
      </w:r>
      <w:r w:rsidRPr="00F145A4" w:rsidR="00CC10BC">
        <w:rPr>
          <w:rFonts w:ascii="Sofia Pro Regular" w:hAnsi="Sofia Pro Regular"/>
          <w:lang w:val="de-DE"/>
        </w:rPr>
        <w:t>de</w:t>
      </w:r>
      <w:r>
        <w:rPr>
          <w:rFonts w:ascii="Sofia Pro Regular" w:hAnsi="Sofia Pro Regular"/>
          <w:lang w:val="de-DE"/>
        </w:rPr>
        <w:t>i</w:t>
      </w:r>
      <w:r w:rsidRPr="00F145A4" w:rsidR="00CC10BC">
        <w:rPr>
          <w:rFonts w:ascii="Sofia Pro Regular" w:hAnsi="Sofia Pro Regular"/>
          <w:lang w:val="de-DE"/>
        </w:rPr>
        <w:t>n</w:t>
      </w:r>
      <w:r>
        <w:rPr>
          <w:rFonts w:ascii="Sofia Pro Regular" w:hAnsi="Sofia Pro Regular"/>
          <w:lang w:val="de-DE"/>
        </w:rPr>
        <w:t>en</w:t>
      </w:r>
      <w:r w:rsidRPr="00F145A4" w:rsidR="00CC10BC">
        <w:rPr>
          <w:rFonts w:ascii="Sofia Pro Regular" w:hAnsi="Sofia Pro Regular"/>
          <w:lang w:val="de-DE"/>
        </w:rPr>
        <w:t xml:space="preserve"> Schalt</w:t>
      </w:r>
      <w:r w:rsidR="001718E1">
        <w:rPr>
          <w:rFonts w:ascii="Sofia Pro Regular" w:hAnsi="Sofia Pro Regular"/>
          <w:lang w:val="de-DE"/>
        </w:rPr>
        <w:t>kreis übersichtlicher zu machen.</w:t>
      </w:r>
    </w:p>
    <w:p w:rsidRPr="00D67B1D" w:rsidR="00CC10BC" w:rsidDel="00D67B1D" w:rsidP="00CC10BC" w:rsidRDefault="00CC10BC" w14:paraId="198395FC" w14:textId="3D19C8DD">
      <w:pPr>
        <w:spacing w:after="0"/>
        <w:rPr>
          <w:del w:author="Willi Fabienke [2]" w:date="2020-06-03T18:56:00Z" w:id="1"/>
          <w:rFonts w:ascii="Sofia Pro Regular" w:hAnsi="Sofia Pro Regular"/>
          <w:sz w:val="40"/>
          <w:szCs w:val="40"/>
          <w:lang w:val="de-DE"/>
          <w:rPrChange w:author="Willi Fabienke [2]" w:date="2020-06-03T18:58:00Z" w:id="2">
            <w:rPr>
              <w:del w:author="Willi Fabienke [2]" w:date="2020-06-03T18:56:00Z" w:id="3"/>
              <w:rFonts w:ascii="Sofia Pro Regular" w:hAnsi="Sofia Pro Regular"/>
              <w:lang w:val="de-DE"/>
            </w:rPr>
          </w:rPrChange>
        </w:rPr>
      </w:pPr>
    </w:p>
    <w:p w:rsidRPr="00D67B1D" w:rsidR="00F145A4" w:rsidP="00CC10BC" w:rsidRDefault="00F145A4" w14:paraId="681D9134" w14:textId="77777777">
      <w:pPr>
        <w:spacing w:after="0"/>
        <w:rPr>
          <w:rFonts w:ascii="Sofia Pro Regular" w:hAnsi="Sofia Pro Regular"/>
          <w:sz w:val="40"/>
          <w:szCs w:val="40"/>
          <w:lang w:val="de-DE"/>
          <w:rPrChange w:author="Willi Fabienke [2]" w:date="2020-06-03T18:58:00Z" w:id="4">
            <w:rPr>
              <w:rFonts w:ascii="Sofia Pro Regular" w:hAnsi="Sofia Pro Regular"/>
              <w:lang w:val="de-DE"/>
            </w:rPr>
          </w:rPrChange>
        </w:rPr>
      </w:pPr>
    </w:p>
    <w:p w:rsidR="00D34CA7" w:rsidP="00B20DB5" w:rsidRDefault="004A22C8" w14:paraId="51585B9F" w14:textId="77777777">
      <w:pPr>
        <w:spacing w:after="0"/>
        <w:jc w:val="center"/>
        <w:rPr>
          <w:rFonts w:ascii="Sofia Pro Regular" w:hAnsi="Sofia Pro Regular"/>
          <w:lang w:val="de-DE"/>
        </w:rPr>
      </w:pPr>
      <w:r w:rsidRPr="00FD0E9B">
        <w:rPr>
          <w:rFonts w:ascii="Sofia Pro Regular" w:hAnsi="Sofia Pro Regular"/>
          <w:sz w:val="26"/>
          <w:szCs w:val="26"/>
          <w:lang w:val="de-DE"/>
        </w:rPr>
        <w:t>Dein</w:t>
      </w:r>
      <w:r w:rsidRPr="00FD0E9B" w:rsidR="00CC10BC">
        <w:rPr>
          <w:rFonts w:ascii="Sofia Pro Regular" w:hAnsi="Sofia Pro Regular"/>
          <w:sz w:val="26"/>
          <w:szCs w:val="26"/>
          <w:lang w:val="de-DE"/>
        </w:rPr>
        <w:t xml:space="preserve"> Schaltkreis ist fertig aufgebaut!</w:t>
      </w:r>
      <w:r w:rsidRPr="00FD0E9B" w:rsidR="00B20DB5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Pr="00FD0E9B" w:rsidR="00B20DB5">
        <w:rPr>
          <w:rFonts w:ascii="Sofia Pro Regular" w:hAnsi="Sofia Pro Regular"/>
          <w:lang w:val="de-DE"/>
        </w:rPr>
        <w:br/>
      </w:r>
      <w:r w:rsidRPr="00FD0E9B" w:rsidR="00F145A4">
        <w:rPr>
          <w:rFonts w:ascii="Sofia Pro Regular" w:hAnsi="Sofia Pro Regular"/>
          <w:sz w:val="26"/>
          <w:szCs w:val="26"/>
          <w:lang w:val="de-DE"/>
        </w:rPr>
        <w:t>Klicke auf</w:t>
      </w:r>
      <w:r w:rsidRPr="00FD0E9B" w:rsidR="00B56F11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Pr="00B148E7" w:rsidR="00B56F11">
        <w:rPr>
          <w:rFonts w:ascii="Sofia Pro Regular" w:hAnsi="Sofia Pro Regular"/>
          <w:noProof/>
          <w:position w:val="-12"/>
          <w:sz w:val="26"/>
          <w:szCs w:val="26"/>
          <w:lang w:eastAsia="de-AT"/>
        </w:rPr>
        <w:drawing>
          <wp:inline distT="0" distB="0" distL="0" distR="0" wp14:anchorId="6DC32C2A" wp14:editId="7DBD7E3E">
            <wp:extent cx="1588831" cy="305054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31" cy="3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E9B" w:rsidR="00B56F11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Pr="00FD0E9B" w:rsidR="00CC10BC">
        <w:rPr>
          <w:rFonts w:ascii="Sofia Pro Regular" w:hAnsi="Sofia Pro Regular"/>
          <w:sz w:val="26"/>
          <w:szCs w:val="26"/>
          <w:lang w:val="de-DE"/>
        </w:rPr>
        <w:t>um</w:t>
      </w:r>
      <w:r w:rsidRPr="00FD0E9B" w:rsidR="00FD0E9B">
        <w:rPr>
          <w:rFonts w:ascii="Sofia Pro Regular" w:hAnsi="Sofia Pro Regular"/>
          <w:sz w:val="26"/>
          <w:szCs w:val="26"/>
          <w:lang w:val="de-DE"/>
        </w:rPr>
        <w:t xml:space="preserve"> den Strom anzulegen.</w:t>
      </w:r>
    </w:p>
    <w:p w:rsidRPr="00D67B1D" w:rsidR="00D34CA7" w:rsidDel="00D67B1D" w:rsidP="00D34CA7" w:rsidRDefault="00D34CA7" w14:paraId="45BFB389" w14:textId="44D86584">
      <w:pPr>
        <w:spacing w:after="0" w:line="240" w:lineRule="auto"/>
        <w:rPr>
          <w:del w:author="Willi Fabienke [2]" w:date="2020-06-03T18:56:00Z" w:id="5"/>
          <w:rFonts w:ascii="Sofia Pro Regular" w:hAnsi="Sofia Pro Regular"/>
          <w:sz w:val="40"/>
          <w:szCs w:val="40"/>
          <w:lang w:val="de-DE"/>
          <w:rPrChange w:author="Willi Fabienke [2]" w:date="2020-06-03T18:57:00Z" w:id="6">
            <w:rPr>
              <w:del w:author="Willi Fabienke [2]" w:date="2020-06-03T18:56:00Z" w:id="7"/>
              <w:rFonts w:ascii="Sofia Pro Regular" w:hAnsi="Sofia Pro Regular"/>
              <w:lang w:val="de-DE"/>
            </w:rPr>
          </w:rPrChange>
        </w:rPr>
      </w:pPr>
    </w:p>
    <w:p w:rsidRPr="00D67B1D" w:rsidR="00011A84" w:rsidP="00D67B1D" w:rsidRDefault="00011A84" w14:paraId="66576143" w14:textId="5DFDF281">
      <w:pPr>
        <w:spacing w:after="0" w:line="240" w:lineRule="auto"/>
        <w:rPr>
          <w:rFonts w:ascii="Sofia Pro Regular" w:hAnsi="Sofia Pro Regular"/>
          <w:sz w:val="40"/>
          <w:szCs w:val="40"/>
          <w:lang w:val="de-DE"/>
          <w:rPrChange w:author="Willi Fabienke [2]" w:date="2020-06-03T18:57:00Z" w:id="8">
            <w:rPr>
              <w:rFonts w:ascii="Sofia Pro Regular" w:hAnsi="Sofia Pro Regular"/>
              <w:lang w:val="de-DE"/>
            </w:rPr>
          </w:rPrChange>
        </w:rPr>
        <w:pPrChange w:author="Willi Fabienke [2]" w:date="2020-06-03T18:56:00Z" w:id="9">
          <w:pPr>
            <w:pStyle w:val="Listenabsatz"/>
            <w:spacing w:after="0" w:line="240" w:lineRule="auto"/>
            <w:ind w:left="426"/>
          </w:pPr>
        </w:pPrChange>
      </w:pPr>
    </w:p>
    <w:p w:rsidRPr="00FD0E9B" w:rsidR="00D34CA7" w:rsidP="00B20DB5" w:rsidRDefault="00B20DB5" w14:paraId="413B4705" w14:textId="77777777">
      <w:pPr>
        <w:pStyle w:val="Listenabsatz"/>
        <w:numPr>
          <w:ilvl w:val="0"/>
          <w:numId w:val="17"/>
        </w:numPr>
        <w:spacing w:after="0" w:line="240" w:lineRule="auto"/>
        <w:ind w:left="426" w:hanging="426"/>
        <w:rPr>
          <w:rFonts w:ascii="Sofia Pro Regular" w:hAnsi="Sofia Pro Regular"/>
          <w:lang w:val="de-DE"/>
        </w:rPr>
      </w:pPr>
      <w:r w:rsidRPr="00FD0E9B">
        <w:rPr>
          <w:rFonts w:ascii="Sofia Pro Regular" w:hAnsi="Sofia Pro Regular"/>
          <w:lang w:val="de-DE"/>
        </w:rPr>
        <w:t xml:space="preserve">Deine LED leuchtet? </w:t>
      </w:r>
      <w:r w:rsidRPr="00FD0E9B" w:rsidR="00D34CA7">
        <w:rPr>
          <w:rFonts w:ascii="Sofia Pro Regular" w:hAnsi="Sofia Pro Regular"/>
          <w:lang w:val="de-DE"/>
        </w:rPr>
        <w:t>Gratulation! Du bist bereit für Level 2!</w:t>
      </w:r>
    </w:p>
    <w:p w:rsidRPr="00CC10BC" w:rsidR="00F145A4" w:rsidP="00FD0E9B" w:rsidRDefault="00F145A4" w14:paraId="1A205213" w14:textId="2E9E01A1">
      <w:pPr>
        <w:spacing w:after="0" w:line="240" w:lineRule="auto"/>
        <w:rPr>
          <w:rFonts w:ascii="Sofia Pro Regular" w:hAnsi="Sofia Pro Regular"/>
          <w:lang w:val="de-DE"/>
        </w:rPr>
      </w:pPr>
    </w:p>
    <w:p w:rsidRPr="00FD0E9B" w:rsidR="00CC10BC" w:rsidP="00FC0D8B" w:rsidRDefault="00CC10BC" w14:paraId="64F972C6" w14:textId="77777777">
      <w:pPr>
        <w:pStyle w:val="Listenabsatz"/>
        <w:numPr>
          <w:ilvl w:val="0"/>
          <w:numId w:val="19"/>
        </w:numPr>
        <w:spacing w:after="0"/>
        <w:ind w:left="426" w:hanging="426"/>
        <w:rPr>
          <w:rFonts w:ascii="Sofia Pro Regular" w:hAnsi="Sofia Pro Regular"/>
          <w:lang w:val="de-DE"/>
        </w:rPr>
      </w:pPr>
      <w:r w:rsidRPr="00FD0E9B">
        <w:rPr>
          <w:rFonts w:ascii="Sofia Pro Regular" w:hAnsi="Sofia Pro Regular"/>
          <w:lang w:val="de-DE"/>
        </w:rPr>
        <w:t>Deine LED leuchtet nicht?</w:t>
      </w:r>
      <w:r w:rsidRPr="00FD0E9B" w:rsidR="00F145A4">
        <w:rPr>
          <w:rFonts w:ascii="Sofia Pro Regular" w:hAnsi="Sofia Pro Regular"/>
          <w:lang w:val="de-DE"/>
        </w:rPr>
        <w:t xml:space="preserve"> </w:t>
      </w:r>
      <w:r w:rsidRPr="00FD0E9B" w:rsidR="00D34CA7">
        <w:rPr>
          <w:rFonts w:ascii="Sofia Pro Regular" w:hAnsi="Sofia Pro Regular"/>
          <w:lang w:val="de-DE"/>
        </w:rPr>
        <w:t xml:space="preserve">Klicke auf </w:t>
      </w:r>
      <w:r w:rsidRPr="00B148E7" w:rsidR="00D34CA7">
        <w:rPr>
          <w:noProof/>
          <w:position w:val="-12"/>
          <w:lang w:eastAsia="de-AT"/>
        </w:rPr>
        <w:drawing>
          <wp:inline distT="0" distB="0" distL="0" distR="0" wp14:anchorId="65478ADB" wp14:editId="69A1106C">
            <wp:extent cx="1567432" cy="290488"/>
            <wp:effectExtent l="0" t="0" r="0" b="0"/>
            <wp:docPr id="289" name="Grafi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32" cy="2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E9B" w:rsidR="006D6095">
        <w:rPr>
          <w:rFonts w:ascii="Sofia Pro Regular" w:hAnsi="Sofia Pro Regular"/>
          <w:lang w:val="de-DE"/>
        </w:rPr>
        <w:t xml:space="preserve"> damit du den Schaltkreis </w:t>
      </w:r>
      <w:r w:rsidRPr="00FD0E9B" w:rsidR="00D34CA7">
        <w:rPr>
          <w:rFonts w:ascii="Sofia Pro Regular" w:hAnsi="Sofia Pro Regular"/>
          <w:lang w:val="de-DE"/>
        </w:rPr>
        <w:t>verändern</w:t>
      </w:r>
      <w:r w:rsidRPr="00FD0E9B" w:rsidR="006D6095">
        <w:rPr>
          <w:rFonts w:ascii="Sofia Pro Regular" w:hAnsi="Sofia Pro Regular"/>
          <w:lang w:val="de-DE"/>
        </w:rPr>
        <w:t xml:space="preserve"> kannst</w:t>
      </w:r>
      <w:r w:rsidRPr="00FD0E9B" w:rsidR="00B20DB5">
        <w:rPr>
          <w:rFonts w:ascii="Sofia Pro Regular" w:hAnsi="Sofia Pro Regular"/>
          <w:lang w:val="de-DE"/>
        </w:rPr>
        <w:t>. Ü</w:t>
      </w:r>
      <w:r w:rsidRPr="00FD0E9B" w:rsidR="00F145A4">
        <w:rPr>
          <w:rFonts w:ascii="Sofia Pro Regular" w:hAnsi="Sofia Pro Regular"/>
          <w:lang w:val="de-DE"/>
        </w:rPr>
        <w:t>berprüfe</w:t>
      </w:r>
      <w:r w:rsidRPr="00FD0E9B" w:rsidR="00D34CA7">
        <w:rPr>
          <w:rFonts w:ascii="Sofia Pro Regular" w:hAnsi="Sofia Pro Regular"/>
          <w:lang w:val="de-DE"/>
        </w:rPr>
        <w:t xml:space="preserve">: </w:t>
      </w:r>
    </w:p>
    <w:p w:rsidRPr="00B20DB5" w:rsidR="00FC0D8B" w:rsidP="00FC0D8B" w:rsidRDefault="00FC0D8B" w14:paraId="50B507E5" w14:textId="77777777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</w:p>
    <w:p w:rsidRPr="00B20DB5" w:rsidR="00B20DB5" w:rsidP="00B20DB5" w:rsidRDefault="00CC10BC" w14:paraId="4BFCC098" w14:textId="77777777">
      <w:pPr>
        <w:pStyle w:val="Listenabsatz"/>
        <w:numPr>
          <w:ilvl w:val="0"/>
          <w:numId w:val="20"/>
        </w:numPr>
        <w:spacing w:after="0"/>
        <w:ind w:left="567" w:firstLine="426"/>
        <w:rPr>
          <w:rFonts w:ascii="Sofia Pro Regular" w:hAnsi="Sofia Pro Regular"/>
          <w:lang w:val="de-DE"/>
        </w:rPr>
      </w:pPr>
      <w:r w:rsidRPr="00B20DB5">
        <w:rPr>
          <w:rFonts w:ascii="Sofia Pro Regular" w:hAnsi="Sofia Pro Regular"/>
          <w:lang w:val="de-DE"/>
        </w:rPr>
        <w:t>Sind alle Bauteile wie im Bild oben miteinander verbunden?</w:t>
      </w:r>
    </w:p>
    <w:p w:rsidRPr="00B20DB5" w:rsidR="00CC10BC" w:rsidP="00B20DB5" w:rsidRDefault="00BA37DC" w14:paraId="3A757058" w14:textId="77777777">
      <w:pPr>
        <w:pStyle w:val="Listenabsatz"/>
        <w:numPr>
          <w:ilvl w:val="0"/>
          <w:numId w:val="20"/>
        </w:numPr>
        <w:spacing w:after="0"/>
        <w:ind w:left="567" w:firstLine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Stimmen</w:t>
      </w:r>
      <w:r w:rsidRPr="00B20DB5" w:rsidR="00CC10BC">
        <w:rPr>
          <w:rFonts w:ascii="Sofia Pro Regular" w:hAnsi="Sofia Pro Regular"/>
          <w:lang w:val="de-DE"/>
        </w:rPr>
        <w:t xml:space="preserve"> der Wert </w:t>
      </w:r>
      <w:r w:rsidRPr="00B20DB5" w:rsidR="00D80EF2">
        <w:rPr>
          <w:rFonts w:ascii="Sofia Pro Regular" w:hAnsi="Sofia Pro Regular"/>
          <w:lang w:val="de-DE"/>
        </w:rPr>
        <w:t xml:space="preserve">und die Einheit </w:t>
      </w:r>
      <w:r w:rsidRPr="00B20DB5" w:rsidR="00CC10BC">
        <w:rPr>
          <w:rFonts w:ascii="Sofia Pro Regular" w:hAnsi="Sofia Pro Regular"/>
          <w:lang w:val="de-DE"/>
        </w:rPr>
        <w:t>deines Widerstandes</w:t>
      </w:r>
      <w:r w:rsidRPr="00B20DB5" w:rsidR="00D80EF2">
        <w:rPr>
          <w:rFonts w:ascii="Sofia Pro Regular" w:hAnsi="Sofia Pro Regular"/>
          <w:lang w:val="de-DE"/>
        </w:rPr>
        <w:t xml:space="preserve"> (</w:t>
      </w:r>
      <w:bookmarkStart w:name="_GoBack" w:id="10"/>
      <w:bookmarkEnd w:id="10"/>
      <w:r w:rsidRPr="00B20DB5" w:rsidR="00D80EF2">
        <w:rPr>
          <w:rFonts w:ascii="Sofia Pro Regular" w:hAnsi="Sofia Pro Regular"/>
          <w:lang w:val="de-DE"/>
        </w:rPr>
        <w:t xml:space="preserve">220 </w:t>
      </w:r>
      <w:r w:rsidRPr="00B20DB5" w:rsidR="00D80EF2">
        <w:rPr>
          <w:rFonts w:ascii="Calibri" w:hAnsi="Calibri" w:cs="Calibri"/>
          <w:lang w:val="de-DE"/>
        </w:rPr>
        <w:t>Ω)</w:t>
      </w:r>
      <w:r w:rsidRPr="00B20DB5" w:rsidR="00CC10BC">
        <w:rPr>
          <w:rFonts w:ascii="Sofia Pro Regular" w:hAnsi="Sofia Pro Regular"/>
          <w:lang w:val="de-DE"/>
        </w:rPr>
        <w:t>?</w:t>
      </w:r>
    </w:p>
    <w:p w:rsidR="00CC10BC" w:rsidDel="00C05E45" w:rsidP="00C05E45" w:rsidRDefault="00CC10BC" w14:paraId="4663B3BD" w14:textId="109C288D">
      <w:pPr>
        <w:pStyle w:val="Listenabsatz"/>
        <w:numPr>
          <w:ilvl w:val="0"/>
          <w:numId w:val="20"/>
        </w:numPr>
        <w:spacing w:after="0"/>
        <w:ind w:left="567" w:firstLine="426"/>
        <w:rPr>
          <w:del w:author="Willi Fabienke [2]" w:date="2020-06-03T17:59:00Z" w:id="11"/>
          <w:rFonts w:ascii="Sofia Pro Regular" w:hAnsi="Sofia Pro Regular"/>
          <w:lang w:val="de-DE"/>
        </w:rPr>
        <w:pPrChange w:author="Willi Fabienke [2]" w:date="2020-06-03T17:59:00Z" w:id="12">
          <w:pPr>
            <w:pStyle w:val="Listenabsatz"/>
            <w:spacing w:after="0"/>
          </w:pPr>
        </w:pPrChange>
      </w:pPr>
      <w:r w:rsidRPr="00B20DB5">
        <w:rPr>
          <w:rFonts w:ascii="Sofia Pro Regular" w:hAnsi="Sofia Pro Regular"/>
          <w:lang w:val="de-DE"/>
        </w:rPr>
        <w:t>Ist die LED richtig herum angeschlossen</w:t>
      </w:r>
      <w:r w:rsidR="00875764">
        <w:rPr>
          <w:rFonts w:ascii="Sofia Pro Regular" w:hAnsi="Sofia Pro Regular"/>
          <w:lang w:val="de-DE"/>
        </w:rPr>
        <w:t xml:space="preserve"> (siehe Punkt 8</w:t>
      </w:r>
      <w:r w:rsidR="00BA37DC">
        <w:rPr>
          <w:rFonts w:ascii="Sofia Pro Regular" w:hAnsi="Sofia Pro Regular"/>
          <w:lang w:val="de-DE"/>
        </w:rPr>
        <w:t>)</w:t>
      </w:r>
      <w:r w:rsidRPr="00B20DB5">
        <w:rPr>
          <w:rFonts w:ascii="Sofia Pro Regular" w:hAnsi="Sofia Pro Regular"/>
          <w:lang w:val="de-DE"/>
        </w:rPr>
        <w:t>?</w:t>
      </w:r>
    </w:p>
    <w:p w:rsidRPr="00B20DB5" w:rsidR="00C05E45" w:rsidP="00B20DB5" w:rsidRDefault="00C05E45" w14:paraId="51CC6730" w14:textId="77777777">
      <w:pPr>
        <w:pStyle w:val="Listenabsatz"/>
        <w:numPr>
          <w:ilvl w:val="0"/>
          <w:numId w:val="20"/>
        </w:numPr>
        <w:spacing w:after="0"/>
        <w:ind w:left="567" w:firstLine="426"/>
        <w:rPr>
          <w:ins w:author="Willi Fabienke [2]" w:date="2020-06-03T17:59:00Z" w:id="13"/>
          <w:rFonts w:ascii="Sofia Pro Regular" w:hAnsi="Sofia Pro Regular"/>
          <w:lang w:val="de-DE"/>
        </w:rPr>
      </w:pPr>
    </w:p>
    <w:p w:rsidRPr="00C05E45" w:rsidR="00CC10BC" w:rsidDel="00C05E45" w:rsidP="00C05E45" w:rsidRDefault="00CC10BC" w14:paraId="79F33658" w14:textId="3D15730E">
      <w:pPr>
        <w:pStyle w:val="Listenabsatz"/>
        <w:spacing w:after="0"/>
        <w:ind w:left="993"/>
        <w:rPr>
          <w:del w:author="Willi Fabienke [2]" w:date="2020-06-03T17:59:00Z" w:id="14"/>
          <w:rFonts w:ascii="Sofia Pro Regular" w:hAnsi="Sofia Pro Regular"/>
          <w:lang w:val="de-DE"/>
          <w:rPrChange w:author="Willi Fabienke [2]" w:date="2020-06-03T17:59:00Z" w:id="15">
            <w:rPr>
              <w:del w:author="Willi Fabienke [2]" w:date="2020-06-03T17:59:00Z" w:id="16"/>
              <w:lang w:val="de-DE"/>
            </w:rPr>
          </w:rPrChange>
        </w:rPr>
        <w:pPrChange w:author="Willi Fabienke [2]" w:date="2020-06-03T17:59:00Z" w:id="17">
          <w:pPr>
            <w:pStyle w:val="Listenabsatz"/>
            <w:numPr>
              <w:numId w:val="20"/>
            </w:numPr>
            <w:spacing w:after="0"/>
            <w:ind w:left="567" w:firstLine="426"/>
          </w:pPr>
        </w:pPrChange>
      </w:pPr>
      <w:del w:author="Willi Fabienke [2]" w:date="2020-06-03T17:59:00Z" w:id="18">
        <w:r w:rsidRPr="00C05E45" w:rsidDel="00C05E45">
          <w:rPr>
            <w:rFonts w:ascii="Sofia Pro Regular" w:hAnsi="Sofia Pro Regular"/>
            <w:lang w:val="de-DE"/>
            <w:rPrChange w:author="Willi Fabienke [2]" w:date="2020-06-03T17:59:00Z" w:id="19">
              <w:rPr>
                <w:lang w:val="de-DE"/>
              </w:rPr>
            </w:rPrChange>
          </w:rPr>
          <w:delText xml:space="preserve">Hast du die Simulation </w:delText>
        </w:r>
        <w:r w:rsidRPr="00C05E45" w:rsidDel="00C05E45" w:rsidR="00FD5D38">
          <w:rPr>
            <w:rFonts w:ascii="Sofia Pro Regular" w:hAnsi="Sofia Pro Regular"/>
            <w:lang w:val="de-DE"/>
            <w:rPrChange w:author="Willi Fabienke [2]" w:date="2020-06-03T17:59:00Z" w:id="20">
              <w:rPr>
                <w:lang w:val="de-DE"/>
              </w:rPr>
            </w:rPrChange>
          </w:rPr>
          <w:delText>g</w:delText>
        </w:r>
        <w:r w:rsidRPr="00C05E45" w:rsidDel="00C05E45">
          <w:rPr>
            <w:rFonts w:ascii="Sofia Pro Regular" w:hAnsi="Sofia Pro Regular"/>
            <w:lang w:val="de-DE"/>
            <w:rPrChange w:author="Willi Fabienke [2]" w:date="2020-06-03T17:59:00Z" w:id="21">
              <w:rPr>
                <w:lang w:val="de-DE"/>
              </w:rPr>
            </w:rPrChange>
          </w:rPr>
          <w:delText>estartet?</w:delText>
        </w:r>
      </w:del>
    </w:p>
    <w:p w:rsidRPr="001718E1" w:rsidR="001718E1" w:rsidP="00C05E45" w:rsidRDefault="001718E1" w14:paraId="0278C243" w14:textId="77777777">
      <w:pPr>
        <w:pStyle w:val="Listenabsatz"/>
        <w:spacing w:after="0"/>
        <w:ind w:left="993"/>
        <w:rPr>
          <w:lang w:val="de-DE"/>
        </w:rPr>
        <w:pPrChange w:author="Willi Fabienke [2]" w:date="2020-06-03T17:59:00Z" w:id="22">
          <w:pPr>
            <w:pStyle w:val="Listenabsatz"/>
            <w:spacing w:after="0"/>
          </w:pPr>
        </w:pPrChange>
      </w:pPr>
    </w:p>
    <w:p w:rsidR="003200A2" w:rsidP="00CC10BC" w:rsidRDefault="00F2340A" w14:paraId="6DC13437" w14:textId="724D2F1A">
      <w:p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8703B2" wp14:editId="30AE7274">
                <wp:simplePos x="0" y="0"/>
                <wp:positionH relativeFrom="margin">
                  <wp:posOffset>-19054</wp:posOffset>
                </wp:positionH>
                <wp:positionV relativeFrom="paragraph">
                  <wp:posOffset>96345</wp:posOffset>
                </wp:positionV>
                <wp:extent cx="5924550" cy="213734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1373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C0369AB">
              <v:roundrect id="Abgerundetes Rechteck 192" style="position:absolute;margin-left:-1.5pt;margin-top:7.6pt;width:466.5pt;height:168.3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ff2cc [663]" stroked="f" strokeweight="1pt" arcsize="10923f" w14:anchorId="7BECC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">
                <v:stroke joinstyle="miter"/>
                <w10:wrap anchorx="margin"/>
              </v:roundrect>
            </w:pict>
          </mc:Fallback>
        </mc:AlternateContent>
      </w:r>
    </w:p>
    <w:p w:rsidR="00F36C8A" w:rsidP="001718E1" w:rsidRDefault="001718E1" w14:paraId="27FD24CF" w14:textId="77777777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>
        <w:rPr>
          <w:rFonts w:ascii="Helvetica" w:hAnsi="Helvetica"/>
          <w:noProof/>
          <w:color w:val="2458A1"/>
          <w:lang w:eastAsia="de-AT"/>
        </w:rPr>
        <w:drawing>
          <wp:anchor distT="0" distB="0" distL="114300" distR="114300" simplePos="0" relativeHeight="251665408" behindDoc="0" locked="0" layoutInCell="1" allowOverlap="1" wp14:anchorId="69EFC7BC" wp14:editId="12533939">
            <wp:simplePos x="0" y="0"/>
            <wp:positionH relativeFrom="margin">
              <wp:posOffset>4989195</wp:posOffset>
            </wp:positionH>
            <wp:positionV relativeFrom="paragraph">
              <wp:posOffset>51435</wp:posOffset>
            </wp:positionV>
            <wp:extent cx="771525" cy="7715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5A4" w:rsidR="00CC10BC">
        <w:rPr>
          <w:rFonts w:ascii="Sofia Pro Black" w:hAnsi="Sofia Pro Black"/>
          <w:lang w:val="de-DE"/>
        </w:rPr>
        <w:t>Bonus Level:</w:t>
      </w:r>
    </w:p>
    <w:p w:rsidR="00F36C8A" w:rsidP="00F36C8A" w:rsidRDefault="00F36C8A" w14:paraId="3579E94C" w14:textId="77777777">
      <w:pPr>
        <w:spacing w:after="0"/>
        <w:jc w:val="center"/>
        <w:rPr>
          <w:rFonts w:ascii="Sofia Pro Black" w:hAnsi="Sofia Pro Black"/>
          <w:lang w:val="de-DE"/>
        </w:rPr>
      </w:pPr>
    </w:p>
    <w:p w:rsidR="00F36C8A" w:rsidP="00F36C8A" w:rsidRDefault="00F36C8A" w14:paraId="20F7E91F" w14:textId="77777777">
      <w:pPr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Mache folgenden Änderungen an deinem Schaltkreis und überprüfe, </w:t>
      </w:r>
      <w:r w:rsidR="001718E1"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t>ob die LED dadurch anders leuchtet:</w:t>
      </w:r>
    </w:p>
    <w:p w:rsidRPr="001718E1" w:rsidR="001718E1" w:rsidP="00F36C8A" w:rsidRDefault="001718E1" w14:paraId="61B6FBF0" w14:textId="77777777">
      <w:pPr>
        <w:spacing w:after="0"/>
        <w:ind w:left="567"/>
        <w:rPr>
          <w:rFonts w:ascii="Sofia Pro Regular" w:hAnsi="Sofia Pro Regular"/>
          <w:sz w:val="10"/>
          <w:szCs w:val="10"/>
          <w:lang w:val="de-DE"/>
        </w:rPr>
      </w:pPr>
    </w:p>
    <w:p w:rsidRPr="001718E1" w:rsidR="003200A2" w:rsidP="001718E1" w:rsidRDefault="003200A2" w14:paraId="43EC1070" w14:textId="77777777">
      <w:pPr>
        <w:pStyle w:val="Listenabsatz"/>
        <w:numPr>
          <w:ilvl w:val="0"/>
          <w:numId w:val="24"/>
        </w:numPr>
        <w:spacing w:after="0"/>
        <w:rPr>
          <w:rFonts w:ascii="Sofia Pro Black" w:hAnsi="Sofia Pro Black"/>
          <w:lang w:val="de-DE"/>
        </w:rPr>
      </w:pPr>
      <w:r w:rsidRPr="00F36C8A">
        <w:rPr>
          <w:rFonts w:ascii="Sofia Pro Regular" w:hAnsi="Sofia Pro Regular"/>
          <w:lang w:val="de-DE"/>
        </w:rPr>
        <w:t>Verändere</w:t>
      </w:r>
      <w:r w:rsidRPr="00F36C8A" w:rsidR="00CC10BC">
        <w:rPr>
          <w:rFonts w:ascii="Sofia Pro Regular" w:hAnsi="Sofia Pro Regular"/>
          <w:lang w:val="de-DE"/>
        </w:rPr>
        <w:t xml:space="preserve"> de</w:t>
      </w:r>
      <w:r w:rsidRPr="00F36C8A">
        <w:rPr>
          <w:rFonts w:ascii="Sofia Pro Regular" w:hAnsi="Sofia Pro Regular"/>
          <w:lang w:val="de-DE"/>
        </w:rPr>
        <w:t xml:space="preserve">n Wert des Widerstandes </w:t>
      </w:r>
      <w:r w:rsidRPr="00F36C8A" w:rsidR="00B20DB5">
        <w:rPr>
          <w:rFonts w:ascii="Sofia Pro Regular" w:hAnsi="Sofia Pro Regular"/>
          <w:lang w:val="de-DE"/>
        </w:rPr>
        <w:t xml:space="preserve">auf </w:t>
      </w:r>
      <w:r w:rsidRPr="00F36C8A" w:rsidR="00CC10BC">
        <w:rPr>
          <w:rFonts w:ascii="Sofia Pro Regular" w:hAnsi="Sofia Pro Regular"/>
          <w:lang w:val="de-DE"/>
        </w:rPr>
        <w:t>1</w:t>
      </w:r>
      <w:r w:rsidRPr="00F36C8A" w:rsidR="00B20DB5">
        <w:rPr>
          <w:rFonts w:ascii="Sofia Pro Regular" w:hAnsi="Sofia Pro Regular"/>
          <w:lang w:val="de-DE"/>
        </w:rPr>
        <w:t xml:space="preserve"> </w:t>
      </w:r>
      <w:r w:rsidRPr="00F36C8A" w:rsidR="00CC10BC">
        <w:rPr>
          <w:rFonts w:ascii="Calibri" w:hAnsi="Calibri" w:cs="Calibri"/>
          <w:lang w:val="de-DE"/>
        </w:rPr>
        <w:t>Ω</w:t>
      </w:r>
      <w:r w:rsidRPr="00F36C8A" w:rsidR="00B20DB5">
        <w:rPr>
          <w:rFonts w:ascii="Calibri" w:hAnsi="Calibri" w:cs="Calibri"/>
          <w:lang w:val="de-DE"/>
        </w:rPr>
        <w:t xml:space="preserve"> </w:t>
      </w:r>
      <w:r w:rsidRPr="00F36C8A" w:rsidR="00B20DB5">
        <w:rPr>
          <w:rFonts w:ascii="Sofia Pro Regular" w:hAnsi="Sofia Pro Regular"/>
          <w:lang w:val="de-DE"/>
        </w:rPr>
        <w:t xml:space="preserve">oder </w:t>
      </w:r>
      <w:commentRangeStart w:id="23"/>
      <w:commentRangeStart w:id="24"/>
      <w:r w:rsidRPr="00F36C8A" w:rsidR="00B20DB5">
        <w:rPr>
          <w:rFonts w:ascii="Sofia Pro Regular" w:hAnsi="Sofia Pro Regular"/>
          <w:lang w:val="de-DE"/>
        </w:rPr>
        <w:t xml:space="preserve">10 000 </w:t>
      </w:r>
      <w:commentRangeEnd w:id="23"/>
      <w:r w:rsidR="005B4292">
        <w:rPr>
          <w:rStyle w:val="Kommentarzeichen"/>
        </w:rPr>
        <w:commentReference w:id="23"/>
      </w:r>
      <w:commentRangeEnd w:id="24"/>
      <w:r w:rsidR="00C148B1">
        <w:rPr>
          <w:rStyle w:val="Kommentarzeichen"/>
        </w:rPr>
        <w:commentReference w:id="24"/>
      </w:r>
      <w:r w:rsidRPr="00F36C8A" w:rsidR="00CC10BC">
        <w:rPr>
          <w:rFonts w:ascii="Calibri" w:hAnsi="Calibri" w:cs="Calibri"/>
          <w:lang w:val="de-DE"/>
        </w:rPr>
        <w:t>Ω</w:t>
      </w:r>
      <w:r w:rsidR="00F36C8A">
        <w:rPr>
          <w:rFonts w:ascii="Sofia Pro Regular" w:hAnsi="Sofia Pro Regular" w:cs="Calibri"/>
          <w:lang w:val="de-DE"/>
        </w:rPr>
        <w:t>.</w:t>
      </w:r>
    </w:p>
    <w:p w:rsidRPr="00263F1A" w:rsidR="00263F1A" w:rsidP="00E1362D" w:rsidRDefault="00C148B1" w14:paraId="403B30EA" w14:textId="209C18A8">
      <w:pPr>
        <w:pStyle w:val="Listenabsatz"/>
        <w:numPr>
          <w:ilvl w:val="0"/>
          <w:numId w:val="24"/>
        </w:numPr>
        <w:spacing w:after="0" w:line="480" w:lineRule="auto"/>
        <w:rPr>
          <w:ins w:author="Willi Fabienke [2]" w:date="2020-06-03T17:59:00Z" w:id="25"/>
          <w:rFonts w:ascii="Sofia Pro Black" w:hAnsi="Sofia Pro Black"/>
          <w:lang w:val="de-DE"/>
          <w:rPrChange w:author="Willi Fabienke [2]" w:date="2020-06-03T18:08:00Z" w:id="26">
            <w:rPr>
              <w:ins w:author="Willi Fabienke [2]" w:date="2020-06-03T17:59:00Z" w:id="27"/>
              <w:rFonts w:ascii="Sofia Pro Regular" w:hAnsi="Sofia Pro Regular"/>
              <w:lang w:val="de-DE"/>
            </w:rPr>
          </w:rPrChange>
        </w:rPr>
        <w:pPrChange w:author="Willi Fabienke [2]" w:date="2020-06-03T18:49:00Z" w:id="28">
          <w:pPr>
            <w:pStyle w:val="Listenabsatz"/>
            <w:numPr>
              <w:numId w:val="24"/>
            </w:numPr>
            <w:spacing w:after="0"/>
            <w:ind w:left="1571" w:hanging="360"/>
          </w:pPr>
        </w:pPrChange>
      </w:pPr>
      <w:r w:rsidRPr="002D4A27">
        <w:rPr>
          <w:rFonts w:ascii="Sofia Pro Regular" w:hAnsi="Sofia Pro Regular"/>
          <w:lang w:val="de-DE"/>
        </w:rPr>
        <w:t>Setze den Wi</w:t>
      </w:r>
      <w:r w:rsidRPr="00263F1A" w:rsidR="00F2340A">
        <w:rPr>
          <w:rFonts w:ascii="Sofia Pro Regular" w:hAnsi="Sofia Pro Regular"/>
          <w:lang w:val="de-DE"/>
          <w:rPrChange w:author="Willi Fabienke [2]" w:date="2020-06-03T18:08:00Z" w:id="29">
            <w:rPr>
              <w:rFonts w:ascii="Sofia Pro Regular" w:hAnsi="Sofia Pro Regular"/>
              <w:lang w:val="de-DE"/>
            </w:rPr>
          </w:rPrChange>
        </w:rPr>
        <w:t>derstand auf der schwarzen Kabelseite</w:t>
      </w:r>
      <w:r w:rsidRPr="00263F1A" w:rsidR="001718E1">
        <w:rPr>
          <w:rFonts w:ascii="Sofia Pro Regular" w:hAnsi="Sofia Pro Regular"/>
          <w:lang w:val="de-DE"/>
          <w:rPrChange w:author="Willi Fabienke [2]" w:date="2020-06-03T18:08:00Z" w:id="30">
            <w:rPr>
              <w:rFonts w:ascii="Sofia Pro Regular" w:hAnsi="Sofia Pro Regular"/>
              <w:lang w:val="de-DE"/>
            </w:rPr>
          </w:rPrChange>
        </w:rPr>
        <w:t xml:space="preserve"> der LED ein.</w:t>
      </w:r>
    </w:p>
    <w:p w:rsidRPr="00263F1A" w:rsidR="00F145A4" w:rsidP="00E1362D" w:rsidRDefault="00C05E45" w14:paraId="523F61E4" w14:textId="0559DD8B">
      <w:pPr>
        <w:spacing w:after="0" w:line="480" w:lineRule="auto"/>
        <w:ind w:left="567"/>
        <w:rPr>
          <w:rFonts w:ascii="Sofia Pro Black" w:hAnsi="Sofia Pro Black"/>
          <w:lang w:val="de-DE"/>
        </w:rPr>
        <w:pPrChange w:author="Willi Fabienke [2]" w:date="2020-06-03T18:49:00Z" w:id="31">
          <w:pPr>
            <w:pStyle w:val="Listenabsatz"/>
            <w:numPr>
              <w:numId w:val="24"/>
            </w:numPr>
            <w:spacing w:after="0"/>
            <w:ind w:left="1571" w:hanging="360"/>
          </w:pPr>
        </w:pPrChange>
      </w:pPr>
      <w:ins w:author="Willi Fabienke [2]" w:date="2020-06-03T18:00:00Z" w:id="32">
        <w:r>
          <w:rPr>
            <w:rFonts w:ascii="Sofia Pro Regular" w:hAnsi="Sofia Pro Regular"/>
            <w:lang w:val="de-DE"/>
          </w:rPr>
          <w:t xml:space="preserve">Tipp: </w:t>
        </w:r>
        <w:r w:rsidRPr="002D4A27" w:rsidR="009554E9">
          <w:rPr>
            <w:rFonts w:ascii="Sofia Pro Regular" w:hAnsi="Sofia Pro Regular"/>
            <w:i/>
            <w:lang w:val="de-DE"/>
          </w:rPr>
          <w:t xml:space="preserve">Du kannst Bauteile und </w:t>
        </w:r>
        <w:r w:rsidRPr="00263F1A">
          <w:rPr>
            <w:rFonts w:ascii="Sofia Pro Regular" w:hAnsi="Sofia Pro Regular"/>
            <w:i/>
            <w:lang w:val="de-DE"/>
            <w:rPrChange w:author="Willi Fabienke [2]" w:date="2020-06-03T18:08:00Z" w:id="33">
              <w:rPr>
                <w:rFonts w:ascii="Sofia Pro Regular" w:hAnsi="Sofia Pro Regular"/>
                <w:lang w:val="de-DE"/>
              </w:rPr>
            </w:rPrChange>
          </w:rPr>
          <w:t>Drähte löschen</w:t>
        </w:r>
      </w:ins>
      <w:ins w:author="Willi Fabienke [2]" w:date="2020-06-03T18:22:00Z" w:id="34">
        <w:r w:rsidR="009554E9">
          <w:rPr>
            <w:rFonts w:ascii="Sofia Pro Regular" w:hAnsi="Sofia Pro Regular"/>
            <w:i/>
            <w:lang w:val="de-DE"/>
          </w:rPr>
          <w:t>,</w:t>
        </w:r>
      </w:ins>
      <w:ins w:author="Willi Fabienke [2]" w:date="2020-06-03T18:00:00Z" w:id="35">
        <w:r w:rsidRPr="00263F1A">
          <w:rPr>
            <w:rFonts w:ascii="Sofia Pro Regular" w:hAnsi="Sofia Pro Regular"/>
            <w:i/>
            <w:lang w:val="de-DE"/>
            <w:rPrChange w:author="Willi Fabienke [2]" w:date="2020-06-03T18:08:00Z" w:id="36">
              <w:rPr>
                <w:rFonts w:ascii="Sofia Pro Regular" w:hAnsi="Sofia Pro Regular"/>
                <w:lang w:val="de-DE"/>
              </w:rPr>
            </w:rPrChange>
          </w:rPr>
          <w:t xml:space="preserve"> indem du sie anklickst und</w:t>
        </w:r>
        <w:r w:rsidRPr="003B2C60">
          <w:rPr>
            <w:rFonts w:ascii="Sofia Pro Regular" w:hAnsi="Sofia Pro Regular"/>
            <w:i/>
            <w:sz w:val="30"/>
            <w:szCs w:val="30"/>
            <w:lang w:val="de-DE"/>
            <w:rPrChange w:author="Willi Fabienke [2]" w:date="2020-06-03T19:02:00Z" w:id="37">
              <w:rPr>
                <w:rFonts w:ascii="Sofia Pro Regular" w:hAnsi="Sofia Pro Regular"/>
                <w:lang w:val="de-DE"/>
              </w:rPr>
            </w:rPrChange>
          </w:rPr>
          <w:t xml:space="preserve"> </w:t>
        </w:r>
      </w:ins>
      <w:ins w:author="Willi Fabienke [2]" w:date="2020-06-03T18:21:00Z" w:id="38">
        <w:r w:rsidRPr="00530464" w:rsidR="00530464">
          <w:rPr>
            <w:rFonts w:ascii="Sofia Pro Regular" w:hAnsi="Sofia Pro Regular"/>
            <w:i/>
            <w:noProof/>
            <w:position w:val="-6"/>
            <w:lang w:eastAsia="de-AT"/>
            <w:rPrChange w:author="Willi Fabienke [2]" w:date="2020-06-03T18:22:00Z" w:id="39">
              <w:rPr>
                <w:rFonts w:ascii="Sofia Pro Regular" w:hAnsi="Sofia Pro Regular"/>
                <w:i/>
                <w:noProof/>
                <w:lang w:eastAsia="de-AT"/>
              </w:rPr>
            </w:rPrChange>
          </w:rPr>
          <w:drawing>
            <wp:inline distT="0" distB="0" distL="0" distR="0" wp14:anchorId="0B7D6379" wp14:editId="055E251A">
              <wp:extent cx="226800" cy="230400"/>
              <wp:effectExtent l="0" t="0" r="1905" b="0"/>
              <wp:docPr id="8" name="Grafik 8" descr="H:\Museumspädagogik\techLAB\easy things to do\_Grafikvorlagen\Keyboard_icons\300dpi\big\entf_bi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:\Museumspädagogik\techLAB\easy things to do\_Grafikvorlagen\Keyboard_icons\300dpi\big\entf_big.png"/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800" cy="23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author="Willi Fabienke [2]" w:date="2020-06-03T18:01:00Z" w:id="40">
        <w:r w:rsidRPr="00263F1A">
          <w:rPr>
            <w:rFonts w:ascii="Sofia Pro Regular" w:hAnsi="Sofia Pro Regular"/>
            <w:i/>
            <w:lang w:val="de-DE"/>
            <w:rPrChange w:author="Willi Fabienke [2]" w:date="2020-06-03T18:08:00Z" w:id="41">
              <w:rPr>
                <w:rFonts w:ascii="Sofia Pro Regular" w:hAnsi="Sofia Pro Regular"/>
                <w:lang w:val="de-DE"/>
              </w:rPr>
            </w:rPrChange>
          </w:rPr>
          <w:t xml:space="preserve"> drückst.</w:t>
        </w:r>
      </w:ins>
      <w:del w:author="Willi Fabienke [2]" w:date="2020-06-03T18:00:00Z" w:id="42">
        <w:r w:rsidRPr="00C05E45" w:rsidDel="00C05E45" w:rsidR="001718E1">
          <w:rPr>
            <w:rFonts w:ascii="Sofia Pro Regular" w:hAnsi="Sofia Pro Regular"/>
            <w:lang w:val="de-DE"/>
            <w:rPrChange w:author="Willi Fabienke [2]" w:date="2020-06-03T17:59:00Z" w:id="43">
              <w:rPr>
                <w:lang w:val="de-DE"/>
              </w:rPr>
            </w:rPrChange>
          </w:rPr>
          <w:delText xml:space="preserve"> </w:delText>
        </w:r>
      </w:del>
    </w:p>
    <w:sectPr w:rsidRPr="00263F1A" w:rsidR="00F145A4" w:rsidSect="00FE68FE">
      <w:footerReference w:type="default" r:id="rId29"/>
      <w:headerReference w:type="first" r:id="rId30"/>
      <w:footerReference w:type="first" r:id="rId31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WF" w:author="Willi Fabienke" w:date="2020-05-07T10:41:00Z" w:id="0">
    <w:p w:rsidR="00E1362D" w:rsidRDefault="00E1362D" w14:paraId="41E4BFE1" w14:textId="77777777">
      <w:pPr>
        <w:pStyle w:val="Kommentartext"/>
      </w:pPr>
      <w:r>
        <w:rPr>
          <w:rStyle w:val="Kommentarzeichen"/>
        </w:rPr>
        <w:annotationRef/>
      </w:r>
      <w:r>
        <w:t xml:space="preserve">Vorschlag zur Einführung von SI Einheiten: </w:t>
      </w:r>
    </w:p>
    <w:p w:rsidR="00E1362D" w:rsidRDefault="00E1362D" w14:paraId="58AF3F8D" w14:textId="04B791DA">
      <w:pPr>
        <w:pStyle w:val="Kommentartext"/>
      </w:pPr>
      <w:r>
        <w:t xml:space="preserve">(1 </w:t>
      </w:r>
      <w:proofErr w:type="spellStart"/>
      <w:r>
        <w:t>kOhm</w:t>
      </w:r>
      <w:proofErr w:type="spellEnd"/>
      <w:r>
        <w:t xml:space="preserve"> ist eine andere Schreibweise für 1000 Ohm) </w:t>
      </w:r>
    </w:p>
  </w:comment>
  <w:comment w:initials="KK" w:author="Klemens Kohlweis" w:date="2020-05-04T19:48:00Z" w:id="23">
    <w:p w:rsidR="00E1362D" w:rsidRDefault="00E1362D" w14:paraId="1999433E" w14:textId="39C0CEF9">
      <w:pPr>
        <w:pStyle w:val="Kommentartext"/>
      </w:pPr>
      <w:r>
        <w:rPr>
          <w:rStyle w:val="Kommentarzeichen"/>
        </w:rPr>
        <w:annotationRef/>
      </w:r>
      <w:r>
        <w:t>Vermeiden wir Dezimalpräfixe? Find’s eigentlich gut  übliche Einheiten früh einzuführen</w:t>
      </w:r>
    </w:p>
  </w:comment>
  <w:comment w:initials="WF" w:author="Willi Fabienke" w:date="2020-05-07T10:38:00Z" w:id="24">
    <w:p w:rsidR="00E1362D" w:rsidRDefault="00E1362D" w14:paraId="5370DBDE" w14:textId="36898597">
      <w:pPr>
        <w:pStyle w:val="Kommentartext"/>
      </w:pPr>
      <w:r>
        <w:rPr>
          <w:rStyle w:val="Kommentarzeichen"/>
        </w:rPr>
        <w:annotationRef/>
      </w:r>
      <w:r>
        <w:t xml:space="preserve">Ich fände es auch gut die SI-Präfixe einzuführen, glaub aber dass man sie dann zumindest kurz erklären sollte. Eventuell bei Punkt 6? </w:t>
      </w:r>
      <w:r>
        <w:br/>
      </w:r>
      <w:r>
        <w:t>Ohne Präfix braucht es dafür weniger abstrakte Vorstellungskraft um den „großen“ Unterschied zwischen 220 O und 10 000 O zu sehen.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AF3F8D" w15:done="0"/>
  <w15:commentEx w15:paraId="1999433E" w15:done="0"/>
  <w15:commentEx w15:paraId="5370DBDE" w15:paraIdParent="1999433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2D" w:rsidP="003B5E94" w:rsidRDefault="00E1362D" w14:paraId="06F94162" w14:textId="77777777">
      <w:pPr>
        <w:spacing w:after="0" w:line="240" w:lineRule="auto"/>
      </w:pPr>
      <w:r>
        <w:separator/>
      </w:r>
    </w:p>
  </w:endnote>
  <w:endnote w:type="continuationSeparator" w:id="0">
    <w:p w:rsidR="00E1362D" w:rsidP="003B5E94" w:rsidRDefault="00E1362D" w14:paraId="034BC6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Pr="00870D4B" w:rsidR="00E1362D" w:rsidP="00FE68FE" w:rsidRDefault="00E1362D" w14:paraId="0826F65E" w14:textId="0CA0BE4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</w:t>
        </w:r>
        <w:ins w:author="Willi Fabienke [2]" w:date="2020-06-03T18:23:00Z" w:id="44">
          <w:r>
            <w:rPr>
              <w:rFonts w:ascii="Sofia Pro Regular" w:hAnsi="Sofia Pro Regular"/>
              <w:noProof/>
              <w:color w:val="A6A6A6" w:themeColor="background1" w:themeShade="A6"/>
              <w:sz w:val="18"/>
              <w:szCs w:val="18"/>
              <w:lang w:val="de-DE"/>
            </w:rPr>
            <w:t>2</w:t>
          </w:r>
        </w:ins>
        <w:del w:author="Willi Fabienke [2]" w:date="2020-06-03T18:23:00Z" w:id="45">
          <w:r w:rsidDel="009554E9">
            <w:rPr>
              <w:rFonts w:ascii="Sofia Pro Regular" w:hAnsi="Sofia Pro Regular"/>
              <w:noProof/>
              <w:color w:val="A6A6A6" w:themeColor="background1" w:themeShade="A6"/>
              <w:sz w:val="18"/>
              <w:szCs w:val="18"/>
              <w:lang w:val="de-DE"/>
            </w:rPr>
            <w:delText>1b</w:delText>
          </w:r>
        </w:del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3B2C60" w:rsidR="003B2C6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E1362D" w:rsidRDefault="00E1362D" w14:paraId="59C623A7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Pr="00D9040E" w:rsidR="00E1362D" w:rsidP="004C6952" w:rsidRDefault="00E1362D" w14:paraId="107F29F6" w14:textId="77777777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Pr="004C6952" w:rsidR="00E1362D" w:rsidRDefault="00E1362D" w14:paraId="79798892" w14:textId="77777777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2D" w:rsidP="003B5E94" w:rsidRDefault="00E1362D" w14:paraId="71DE3A6E" w14:textId="77777777">
      <w:pPr>
        <w:spacing w:after="0" w:line="240" w:lineRule="auto"/>
      </w:pPr>
      <w:r>
        <w:separator/>
      </w:r>
    </w:p>
  </w:footnote>
  <w:footnote w:type="continuationSeparator" w:id="0">
    <w:p w:rsidR="00E1362D" w:rsidP="003B5E94" w:rsidRDefault="00E1362D" w14:paraId="103D18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E1362D" w:rsidP="00CF5148" w:rsidRDefault="00E1362D" w14:paraId="7976DD4A" w14:textId="77777777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4" name="Grafik 4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5" name="Grafik 5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1362D" w:rsidP="00CF5148" w:rsidRDefault="00E1362D" w14:paraId="601466FA" w14:textId="77777777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hint="default" w:ascii="Sofia Pro Black" w:hAnsi="Sofia Pro Black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hint="default" w:ascii="Wingdings" w:hAnsi="Wingdings"/>
      </w:rPr>
    </w:lvl>
  </w:abstractNum>
  <w:abstractNum w:abstractNumId="10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hint="default" w:ascii="Sofia Pro Black" w:hAnsi="Sofia Pro Black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E7318"/>
    <w:multiLevelType w:val="hybridMultilevel"/>
    <w:tmpl w:val="777EC0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76754"/>
    <w:multiLevelType w:val="hybridMultilevel"/>
    <w:tmpl w:val="95660D94"/>
    <w:lvl w:ilvl="0" w:tplc="0C07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16"/>
  </w:num>
  <w:num w:numId="5">
    <w:abstractNumId w:val="20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21"/>
  </w:num>
  <w:num w:numId="11">
    <w:abstractNumId w:val="8"/>
  </w:num>
  <w:num w:numId="12">
    <w:abstractNumId w:val="15"/>
  </w:num>
  <w:num w:numId="13">
    <w:abstractNumId w:val="6"/>
  </w:num>
  <w:num w:numId="14">
    <w:abstractNumId w:val="17"/>
  </w:num>
  <w:num w:numId="15">
    <w:abstractNumId w:val="9"/>
  </w:num>
  <w:num w:numId="16">
    <w:abstractNumId w:val="11"/>
  </w:num>
  <w:num w:numId="17">
    <w:abstractNumId w:val="19"/>
  </w:num>
  <w:num w:numId="18">
    <w:abstractNumId w:val="18"/>
  </w:num>
  <w:num w:numId="19">
    <w:abstractNumId w:val="3"/>
  </w:num>
  <w:num w:numId="20">
    <w:abstractNumId w:val="0"/>
  </w:num>
  <w:num w:numId="21">
    <w:abstractNumId w:val="10"/>
  </w:num>
  <w:num w:numId="22">
    <w:abstractNumId w:val="13"/>
  </w:num>
  <w:num w:numId="23">
    <w:abstractNumId w:val="4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 Fabienke">
    <w15:presenceInfo w15:providerId="AD" w15:userId="S-1-5-21-1663043025-1529851864-3294745972-22622"/>
  </w15:person>
  <w15:person w15:author="Willi Fabienke [2]">
    <w15:presenceInfo w15:providerId="None" w15:userId="Willi Fabienke"/>
  </w15:person>
  <w15:person w15:author="Klemens Kohlweis">
    <w15:presenceInfo w15:providerId="AD" w15:userId="S-1-5-21-1663043025-1529851864-3294745972-2262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de-AT" w:vendorID="64" w:dllVersion="131078" w:nlCheck="1" w:checkStyle="0" w:appName="MSWord"/>
  <w:revisionView w:markup="0"/>
  <w:trackRevisions w:val="true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5027C"/>
    <w:rsid w:val="0007585F"/>
    <w:rsid w:val="000944F6"/>
    <w:rsid w:val="000A17B4"/>
    <w:rsid w:val="000C164F"/>
    <w:rsid w:val="000C7F8B"/>
    <w:rsid w:val="000E68F6"/>
    <w:rsid w:val="00102448"/>
    <w:rsid w:val="001709E3"/>
    <w:rsid w:val="001718E1"/>
    <w:rsid w:val="001A061D"/>
    <w:rsid w:val="001B3DF3"/>
    <w:rsid w:val="001C54E5"/>
    <w:rsid w:val="001F1FE6"/>
    <w:rsid w:val="0021509B"/>
    <w:rsid w:val="002204DD"/>
    <w:rsid w:val="0023377F"/>
    <w:rsid w:val="00236677"/>
    <w:rsid w:val="00256937"/>
    <w:rsid w:val="00263F1A"/>
    <w:rsid w:val="0028291E"/>
    <w:rsid w:val="002D4A27"/>
    <w:rsid w:val="002E39C2"/>
    <w:rsid w:val="00304832"/>
    <w:rsid w:val="00306BA0"/>
    <w:rsid w:val="003200A2"/>
    <w:rsid w:val="00326D33"/>
    <w:rsid w:val="00347A91"/>
    <w:rsid w:val="00350639"/>
    <w:rsid w:val="00365CD6"/>
    <w:rsid w:val="00374B79"/>
    <w:rsid w:val="00393874"/>
    <w:rsid w:val="003B13D6"/>
    <w:rsid w:val="003B2C60"/>
    <w:rsid w:val="003B5E94"/>
    <w:rsid w:val="003F2670"/>
    <w:rsid w:val="003F3B6F"/>
    <w:rsid w:val="003F4E43"/>
    <w:rsid w:val="00416EED"/>
    <w:rsid w:val="004236E7"/>
    <w:rsid w:val="004376D3"/>
    <w:rsid w:val="004640EE"/>
    <w:rsid w:val="00492BA0"/>
    <w:rsid w:val="004954FF"/>
    <w:rsid w:val="004A22C8"/>
    <w:rsid w:val="004A7440"/>
    <w:rsid w:val="004B261C"/>
    <w:rsid w:val="004B4B7A"/>
    <w:rsid w:val="004B5A6C"/>
    <w:rsid w:val="004C6952"/>
    <w:rsid w:val="004F0046"/>
    <w:rsid w:val="00515116"/>
    <w:rsid w:val="00520D55"/>
    <w:rsid w:val="00530464"/>
    <w:rsid w:val="00546A79"/>
    <w:rsid w:val="0055451B"/>
    <w:rsid w:val="00561B0F"/>
    <w:rsid w:val="005866D4"/>
    <w:rsid w:val="00596C20"/>
    <w:rsid w:val="005A4D56"/>
    <w:rsid w:val="005B4292"/>
    <w:rsid w:val="005E7535"/>
    <w:rsid w:val="005E7D4E"/>
    <w:rsid w:val="005F5177"/>
    <w:rsid w:val="006024B7"/>
    <w:rsid w:val="00615977"/>
    <w:rsid w:val="00630E24"/>
    <w:rsid w:val="00634AB7"/>
    <w:rsid w:val="00655872"/>
    <w:rsid w:val="00660EBB"/>
    <w:rsid w:val="00662CDA"/>
    <w:rsid w:val="00686F8A"/>
    <w:rsid w:val="00694445"/>
    <w:rsid w:val="006B6906"/>
    <w:rsid w:val="006C3335"/>
    <w:rsid w:val="006D17CA"/>
    <w:rsid w:val="006D6095"/>
    <w:rsid w:val="007058FF"/>
    <w:rsid w:val="0071051B"/>
    <w:rsid w:val="00717219"/>
    <w:rsid w:val="00731CB2"/>
    <w:rsid w:val="00736BA3"/>
    <w:rsid w:val="00741EA5"/>
    <w:rsid w:val="00743814"/>
    <w:rsid w:val="00747F92"/>
    <w:rsid w:val="007A579A"/>
    <w:rsid w:val="007B0118"/>
    <w:rsid w:val="007B5AED"/>
    <w:rsid w:val="008151AA"/>
    <w:rsid w:val="00845FF6"/>
    <w:rsid w:val="00857B0E"/>
    <w:rsid w:val="00870D4B"/>
    <w:rsid w:val="00872A97"/>
    <w:rsid w:val="00875764"/>
    <w:rsid w:val="00882F02"/>
    <w:rsid w:val="00884C6E"/>
    <w:rsid w:val="00885D4F"/>
    <w:rsid w:val="008A01F1"/>
    <w:rsid w:val="008C24FE"/>
    <w:rsid w:val="008D09E9"/>
    <w:rsid w:val="00911FFB"/>
    <w:rsid w:val="00936987"/>
    <w:rsid w:val="009554E9"/>
    <w:rsid w:val="009639AC"/>
    <w:rsid w:val="009646FB"/>
    <w:rsid w:val="009A5E9D"/>
    <w:rsid w:val="009B177F"/>
    <w:rsid w:val="009C3456"/>
    <w:rsid w:val="009E325D"/>
    <w:rsid w:val="009E5340"/>
    <w:rsid w:val="00A02A8D"/>
    <w:rsid w:val="00A0559C"/>
    <w:rsid w:val="00A062E6"/>
    <w:rsid w:val="00A35251"/>
    <w:rsid w:val="00A53EEC"/>
    <w:rsid w:val="00A62358"/>
    <w:rsid w:val="00A73B23"/>
    <w:rsid w:val="00A83C6C"/>
    <w:rsid w:val="00A95076"/>
    <w:rsid w:val="00AD396C"/>
    <w:rsid w:val="00AD75A2"/>
    <w:rsid w:val="00AE0B6F"/>
    <w:rsid w:val="00AE184F"/>
    <w:rsid w:val="00AF78B8"/>
    <w:rsid w:val="00B07F9B"/>
    <w:rsid w:val="00B148E7"/>
    <w:rsid w:val="00B17D12"/>
    <w:rsid w:val="00B20DB5"/>
    <w:rsid w:val="00B36126"/>
    <w:rsid w:val="00B44E12"/>
    <w:rsid w:val="00B45543"/>
    <w:rsid w:val="00B54D08"/>
    <w:rsid w:val="00B56F11"/>
    <w:rsid w:val="00B712E7"/>
    <w:rsid w:val="00B94D38"/>
    <w:rsid w:val="00B954DA"/>
    <w:rsid w:val="00BA37DC"/>
    <w:rsid w:val="00BB080F"/>
    <w:rsid w:val="00BE1988"/>
    <w:rsid w:val="00C05E45"/>
    <w:rsid w:val="00C148B1"/>
    <w:rsid w:val="00C35534"/>
    <w:rsid w:val="00C36E25"/>
    <w:rsid w:val="00C44DA4"/>
    <w:rsid w:val="00C44F31"/>
    <w:rsid w:val="00C462DA"/>
    <w:rsid w:val="00C464BD"/>
    <w:rsid w:val="00C52FE4"/>
    <w:rsid w:val="00C7582A"/>
    <w:rsid w:val="00C90A98"/>
    <w:rsid w:val="00C939B7"/>
    <w:rsid w:val="00C93DC1"/>
    <w:rsid w:val="00CA1937"/>
    <w:rsid w:val="00CB6B7B"/>
    <w:rsid w:val="00CB78CD"/>
    <w:rsid w:val="00CC10BC"/>
    <w:rsid w:val="00CD08B8"/>
    <w:rsid w:val="00CF5148"/>
    <w:rsid w:val="00D22235"/>
    <w:rsid w:val="00D34CA7"/>
    <w:rsid w:val="00D551EA"/>
    <w:rsid w:val="00D659F4"/>
    <w:rsid w:val="00D67B1D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E12BA5"/>
    <w:rsid w:val="00E1362D"/>
    <w:rsid w:val="00E410B9"/>
    <w:rsid w:val="00E448E1"/>
    <w:rsid w:val="00E45DA3"/>
    <w:rsid w:val="00E5440C"/>
    <w:rsid w:val="00E737AC"/>
    <w:rsid w:val="00EC5E2D"/>
    <w:rsid w:val="00ED10F4"/>
    <w:rsid w:val="00F145A4"/>
    <w:rsid w:val="00F2340A"/>
    <w:rsid w:val="00F25648"/>
    <w:rsid w:val="00F36C8A"/>
    <w:rsid w:val="00F52E77"/>
    <w:rsid w:val="00F678CF"/>
    <w:rsid w:val="00F906A9"/>
    <w:rsid w:val="00F9101E"/>
    <w:rsid w:val="00FC0D8B"/>
    <w:rsid w:val="00FD0E9B"/>
    <w:rsid w:val="00FD3037"/>
    <w:rsid w:val="00FD5D38"/>
    <w:rsid w:val="00FD7C27"/>
    <w:rsid w:val="00FE107E"/>
    <w:rsid w:val="00FE68FE"/>
    <w:rsid w:val="00FF358E"/>
    <w:rsid w:val="083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B5E94"/>
  </w:style>
  <w:style w:type="character" w:styleId="UnresolvedMention" w:customStyle="1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hyperlink" Target="https://emojipedia.org/google/android-10.0-march-2020-feature-drop/thinking-face/" TargetMode="External" Id="rId26" /><Relationship Type="http://schemas.openxmlformats.org/officeDocument/2006/relationships/comments" Target="comments.xml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5.png" Id="rId25" /><Relationship Type="http://schemas.microsoft.com/office/2011/relationships/people" Target="people.xml" Id="rId33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image" Target="media/image14.png" Id="rId24" /><Relationship Type="http://schemas.openxmlformats.org/officeDocument/2006/relationships/fontTable" Target="fontTable.xml" Id="rId32" /><Relationship Type="http://schemas.openxmlformats.org/officeDocument/2006/relationships/customXml" Target="../customXml/item4.xml" Id="rId37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13.png" Id="rId23" /><Relationship Type="http://schemas.openxmlformats.org/officeDocument/2006/relationships/image" Target="media/image17.png" Id="rId28" /><Relationship Type="http://schemas.openxmlformats.org/officeDocument/2006/relationships/customXml" Target="../customXml/item3.xml" Id="rId36" /><Relationship Type="http://schemas.openxmlformats.org/officeDocument/2006/relationships/hyperlink" Target="http://www.tinkercad.com" TargetMode="External" Id="rId10" /><Relationship Type="http://schemas.openxmlformats.org/officeDocument/2006/relationships/image" Target="media/image11.png" Id="rId19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microsoft.com/office/2011/relationships/commentsExtended" Target="commentsExtended.xml" Id="rId22" /><Relationship Type="http://schemas.openxmlformats.org/officeDocument/2006/relationships/image" Target="media/image16.png" Id="rId27" /><Relationship Type="http://schemas.openxmlformats.org/officeDocument/2006/relationships/header" Target="header1.xml" Id="rId30" /><Relationship Type="http://schemas.openxmlformats.org/officeDocument/2006/relationships/customXml" Target="../customXml/item2.xml" Id="rId35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bae93f691b384266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microsoft.com/office/2007/relationships/hdphoto" Target="media/hdphoto1.wdp"/><Relationship Id="rId1" Type="http://schemas.openxmlformats.org/officeDocument/2006/relationships/image" Target="media/image18.png"/><Relationship Id="rId4" Type="http://schemas.microsoft.com/office/2007/relationships/hdphoto" Target="media/hdphoto2.wdp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f62d-6084-4302-a510-809dbe5cd649}"/>
      </w:docPartPr>
      <w:docPartBody>
        <w:p w14:paraId="1D2AE7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CCD625AC-5214-41E1-883F-0F0B357193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B4C920-9ACE-459B-9670-6AD07E0F3716}"/>
</file>

<file path=customXml/itemProps3.xml><?xml version="1.0" encoding="utf-8"?>
<ds:datastoreItem xmlns:ds="http://schemas.openxmlformats.org/officeDocument/2006/customXml" ds:itemID="{1F60D389-05A4-46CD-8389-B480F1D38ECA}"/>
</file>

<file path=customXml/itemProps4.xml><?xml version="1.0" encoding="utf-8"?>
<ds:datastoreItem xmlns:ds="http://schemas.openxmlformats.org/officeDocument/2006/customXml" ds:itemID="{25E33EBA-8227-495A-9DF7-A09B5F1DF9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53B76076</ap:Template>
  <ap:Application>Microsoft Word for the web</ap:Application>
  <ap:DocSecurity>0</ap:DocSecurity>
  <ap:ScaleCrop>false</ap:ScaleCrop>
  <ap:Company>Technisches Museum Wien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Kohlweis, Willi Fabienke</dc:creator>
  <cp:keywords/>
  <dc:description/>
  <cp:lastModifiedBy>David Stroj</cp:lastModifiedBy>
  <cp:revision>14</cp:revision>
  <cp:lastPrinted>2020-06-03T17:00:00Z</cp:lastPrinted>
  <dcterms:created xsi:type="dcterms:W3CDTF">2020-05-20T13:12:00Z</dcterms:created>
  <dcterms:modified xsi:type="dcterms:W3CDTF">2022-03-14T13:34:46Z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